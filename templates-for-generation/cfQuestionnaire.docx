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wmf" ContentType="image/x-wm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0" w:after="280"/>
        <w:jc w:val="center"/>
        <w:rPr>
          <w:rFonts w:ascii="Arial" w:hAnsi="Arial" w:eastAsia="Times New Roman" w:cs="Arial"/>
          <w:sz w:val="32"/>
          <w:szCs w:val="32"/>
          <w:lang w:val="en-US"/>
        </w:rPr>
      </w:pPr>
      <w:r>
        <w:rPr>
          <w:rFonts w:eastAsia="Times New Roman" w:cs="Arial" w:ascii="Arial" w:hAnsi="Arial"/>
          <w:sz w:val="32"/>
          <w:szCs w:val="32"/>
        </w:rPr>
        <w:t>Анкета юридического лица</w:t>
      </w:r>
    </w:p>
    <w:p>
      <w:pPr>
        <w:pStyle w:val="Heading2"/>
        <w:spacing w:before="280" w:after="280"/>
        <w:rPr>
          <w:rFonts w:ascii="Arial" w:hAnsi="Arial" w:eastAsia="Times New Roman" w:cs="Arial"/>
          <w:sz w:val="22"/>
          <w:szCs w:val="22"/>
          <w:lang w:val="en-US"/>
        </w:rPr>
      </w:pPr>
      <w:r>
        <w:rPr>
          <w:rFonts w:eastAsia="Times New Roman" w:cs="Arial" w:ascii="Arial" w:hAnsi="Arial"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lastRow="0" w:firstRow="1" w:lastColumn="0" w:firstColumn="1" w:val="04a0" w:noHBand="0" w:noVBand="1"/>
      </w:tblPr>
      <w:tblGrid>
        <w:gridCol w:w="3609"/>
        <w:gridCol w:w="6154"/>
      </w:tblGrid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Анкета по заявке №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0" w:name="__DdeLink__7403_2138643943"/>
            <w:bookmarkStart w:id="1" w:name="__DdeLink__7401_2138643943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zid</w:t>
            </w:r>
            <w:bookmarkEnd w:id="0"/>
            <w:bookmarkEnd w:id="1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</w:tbl>
    <w:p>
      <w:pPr>
        <w:pStyle w:val="Normal"/>
        <w:rPr>
          <w:rFonts w:ascii="Arial" w:hAnsi="Arial" w:eastAsia="Times New Roman" w:cs="Arial"/>
          <w:vanish/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</w:rPr>
        <w:br/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609"/>
        <w:gridCol w:w="6154"/>
      </w:tblGrid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Наименование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shd w:fill="FFFFFF" w:val="clear"/>
              </w:rPr>
              <w:t>${</w:t>
            </w:r>
            <w:bookmarkStart w:id="2" w:name="__DdeLink__7405_2138643943"/>
            <w:bookmarkEnd w:id="2"/>
            <w:r>
              <w:rPr>
                <w:rFonts w:eastAsia="Times New Roman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nameorg</w:t>
            </w:r>
            <w:r>
              <w:rPr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3" w:name="__DdeLink__1839_2138643943"/>
            <w:bookmarkStart w:id="4" w:name="__DdeLink__7437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Полное фирменное наименование юридического лица</w:t>
            </w:r>
            <w:bookmarkEnd w:id="3"/>
            <w:bookmarkEnd w:id="4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5" w:name="__DdeLink__7407_2138643943"/>
            <w:bookmarkEnd w:id="5"/>
            <w:r>
              <w:rPr>
                <w:rFonts w:eastAsia="Times New Roman" w:cs="Arial" w:ascii="Arial" w:hAnsi="Arial"/>
                <w:b w:val="false"/>
                <w:i w:val="false"/>
                <w:color w:val="000000"/>
                <w:sz w:val="22"/>
                <w:szCs w:val="22"/>
                <w:highlight w:val="white"/>
                <w:shd w:fill="FFFFFF" w:val="clear"/>
                <w:lang w:val="en-US"/>
              </w:rPr>
              <w:t>nameorgfull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Сокращенное фирменное наименование юридического лица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shd w:fill="FFFFFF" w:val="clear"/>
              </w:rPr>
              <w:t>${</w:t>
            </w:r>
            <w:r>
              <w:rPr>
                <w:rFonts w:eastAsia="SimSun" w:ascii="arial" w:hAnsi="arial"/>
                <w:b w:val="false"/>
                <w:i w:val="false"/>
                <w:color w:val="000000"/>
                <w:sz w:val="22"/>
                <w:szCs w:val="22"/>
                <w:highlight w:val="white"/>
                <w:shd w:fill="FFFFFF" w:val="clear"/>
                <w:lang w:val="en-US"/>
              </w:rPr>
              <w:t>nameorgshort</w:t>
            </w:r>
            <w:r>
              <w:rPr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Организационно - правовая форма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6" w:name="__DdeLink__7445_2138643943"/>
            <w:r>
              <w:rPr>
                <w:rFonts w:eastAsia="Times New Roman" w:cs="Arial" w:ascii="Arial" w:hAnsi="Arial"/>
                <w:color w:val="00000A"/>
                <w:sz w:val="22"/>
                <w:szCs w:val="22"/>
                <w:highlight w:val="white"/>
                <w:lang w:val="en-US"/>
              </w:rPr>
              <w:t>orgform</w:t>
            </w:r>
            <w:bookmarkEnd w:id="6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Полное наименование на иностранном языке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7" w:name="__DdeLink__7447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  <w:lang w:val="en-US"/>
              </w:rPr>
              <w:t>nameorginyazfull</w:t>
            </w:r>
            <w:bookmarkEnd w:id="7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Сокращенное наименование на иностранном языке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8" w:name="__DdeLink__1903_2138643943"/>
            <w:bookmarkStart w:id="9" w:name="__DdeLink__7449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  <w:lang w:val="en-US"/>
              </w:rPr>
              <w:t>sokr_naimenovanie_inostr_yazik</w:t>
            </w:r>
            <w:bookmarkEnd w:id="8"/>
            <w:bookmarkEnd w:id="9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Регистрация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609"/>
        <w:gridCol w:w="6154"/>
      </w:tblGrid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 xml:space="preserve">Наименование </w:t>
            </w:r>
            <w:bookmarkStart w:id="10" w:name="__DdeLink__1846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регистрирующего</w:t>
            </w:r>
            <w:bookmarkEnd w:id="10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 xml:space="preserve"> органа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11" w:name="__DdeLink__7451_2138643943"/>
            <w:r>
              <w:rPr>
                <w:rFonts w:eastAsia="Times New Roman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namereorg</w:t>
            </w:r>
            <w:bookmarkEnd w:id="11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 xml:space="preserve">Дата </w:t>
            </w:r>
            <w:bookmarkStart w:id="12" w:name="__DdeLink__1852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государственной</w:t>
            </w:r>
            <w:bookmarkEnd w:id="12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 xml:space="preserve"> регистрации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13" w:name="__DdeLink__1901_2138643943"/>
            <w:bookmarkStart w:id="14" w:name="__DdeLink__7453_2138643943"/>
            <w:r>
              <w:rPr>
                <w:rFonts w:eastAsia="Times New Roman" w:cs="Arial" w:ascii="Arial" w:hAnsi="Arial"/>
                <w:sz w:val="22"/>
                <w:szCs w:val="22"/>
                <w:lang w:val="en-US"/>
              </w:rPr>
              <w:t>regdate</w:t>
            </w:r>
            <w:bookmarkEnd w:id="13"/>
            <w:bookmarkEnd w:id="14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 xml:space="preserve">Дата выдачи </w:t>
            </w:r>
            <w:bookmarkStart w:id="15" w:name="__DdeLink__1856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свидетельства</w:t>
            </w:r>
            <w:bookmarkEnd w:id="15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 xml:space="preserve"> регистрации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16" w:name="__DdeLink__1899_2138643943"/>
            <w:bookmarkStart w:id="17" w:name="__DdeLink__7456_2138643943"/>
            <w:bookmarkStart w:id="18" w:name="__DdeLink__1854_2138643943"/>
            <w:bookmarkEnd w:id="18"/>
            <w:r>
              <w:rPr>
                <w:rFonts w:eastAsia="Times New Roman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  <w:lang w:val="en-US"/>
              </w:rPr>
              <w:t>registraciya_data_vidachi_svid_registracii</w:t>
            </w:r>
            <w:bookmarkEnd w:id="16"/>
            <w:bookmarkEnd w:id="17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>
          <w:trHeight w:val="20" w:hRule="atLeast"/>
        </w:trPr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19" w:name="__DdeLink__1862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Место государственной</w:t>
            </w:r>
            <w:bookmarkEnd w:id="19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 xml:space="preserve"> регистрации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20" w:name="__DdeLink__1896_2138643943"/>
            <w:bookmarkStart w:id="21" w:name="__DdeLink__7458_2138643943"/>
            <w:r>
              <w:rPr>
                <w:rFonts w:eastAsia="Times New Roma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placegosreg</w:t>
            </w:r>
            <w:bookmarkEnd w:id="20"/>
            <w:bookmarkEnd w:id="21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Номер записи  об аккредитации филиала, представительства иностранного юридического лица в государственном реестре аккредитованных филиалов, представительств иностранных юридических лиц/регистрационный номер юридического лица по месту учреждения и регистрации - для нерезидента (при наличии)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Сведения о государственной регистрации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609"/>
        <w:gridCol w:w="6154"/>
      </w:tblGrid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22" w:name="__DdeLink__1868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ИНН</w:t>
            </w:r>
            <w:bookmarkEnd w:id="22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23" w:name="__DdeLink__1894_2138643943"/>
            <w:bookmarkStart w:id="24" w:name="__DdeLink__7460_2138643943"/>
            <w:r>
              <w:rPr>
                <w:rFonts w:eastAsia="Times New Roman" w:cs="Arial" w:ascii="Arial" w:hAnsi="Arial"/>
                <w:sz w:val="22"/>
                <w:szCs w:val="22"/>
                <w:lang w:val="en-US"/>
              </w:rPr>
              <w:t>inn</w:t>
            </w:r>
            <w:bookmarkEnd w:id="23"/>
            <w:bookmarkEnd w:id="24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25" w:name="__DdeLink__1870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ОГРН</w:t>
            </w:r>
            <w:bookmarkEnd w:id="25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26" w:name="__DdeLink__1892_2138643943"/>
            <w:bookmarkStart w:id="27" w:name="__DdeLink__7462_2138643943"/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ogrn</w:t>
            </w:r>
            <w:bookmarkEnd w:id="26"/>
            <w:bookmarkEnd w:id="27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28" w:name="__DdeLink__1872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КПП</w:t>
            </w:r>
            <w:bookmarkEnd w:id="28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29" w:name="__DdeLink__1890_2138643943"/>
            <w:bookmarkStart w:id="30" w:name="__DdeLink__7464_2138643943"/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kpp</w:t>
            </w:r>
            <w:bookmarkEnd w:id="29"/>
            <w:bookmarkEnd w:id="30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31" w:name="__DdeLink__1874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ОКПО</w:t>
            </w:r>
            <w:bookmarkEnd w:id="31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32" w:name="__DdeLink__1888_2138643943"/>
            <w:bookmarkStart w:id="33" w:name="__DdeLink__7466_2138643943"/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okpo</w:t>
            </w:r>
            <w:bookmarkEnd w:id="32"/>
            <w:bookmarkEnd w:id="33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bookmarkStart w:id="34" w:name="__DdeLink__1876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ОКТМО</w:t>
            </w:r>
            <w:bookmarkEnd w:id="34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 xml:space="preserve"> (при наличии)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-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Тип кода ОКВЭД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-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 xml:space="preserve">Основной код </w:t>
            </w:r>
            <w:bookmarkStart w:id="35" w:name="__DdeLink__1878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ОКВЭД</w:t>
            </w:r>
            <w:bookmarkEnd w:id="35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36" w:name="__DdeLink__7468_2138643943"/>
            <w:bookmarkStart w:id="37" w:name="__DdeLink__1884_2138643943"/>
            <w:r>
              <w:rPr>
                <w:rFonts w:eastAsia="Times New Roman" w:cs="Arial" w:ascii="Arial" w:hAnsi="Arial"/>
                <w:sz w:val="22"/>
                <w:szCs w:val="22"/>
                <w:lang w:val="en-US"/>
              </w:rPr>
              <w:t>okved</w:t>
            </w:r>
            <w:bookmarkEnd w:id="36"/>
            <w:bookmarkEnd w:id="37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38" w:name="__DdeLink__1880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ОКАТО</w:t>
            </w:r>
            <w:bookmarkEnd w:id="38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39" w:name="__DdeLink__1905_2138643943"/>
            <w:bookmarkStart w:id="40" w:name="__DdeLink__1886_2138643943"/>
            <w:bookmarkStart w:id="41" w:name="__DdeLink__7470_2138643943"/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okato</w:t>
            </w:r>
            <w:bookmarkEnd w:id="39"/>
            <w:bookmarkEnd w:id="40"/>
            <w:bookmarkEnd w:id="41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Форма собственности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656"/>
        <w:gridCol w:w="6107"/>
      </w:tblGrid>
      <w:tr>
        <w:trPr/>
        <w:tc>
          <w:tcPr>
            <w:tcW w:w="36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bookmarkStart w:id="42" w:name="__DdeLink__1882_2138643943"/>
            <w:bookmarkStart w:id="43" w:name="__DdeLink__1909_2138643943"/>
            <w:r>
              <w:rPr>
                <w:rFonts w:eastAsia="Times New Roman" w:cs="Arial" w:ascii="Arial" w:hAnsi="Arial"/>
                <w:sz w:val="22"/>
                <w:szCs w:val="22"/>
              </w:rPr>
              <w:t>Тип собственности</w:t>
            </w:r>
            <w:bookmarkEnd w:id="42"/>
            <w:bookmarkEnd w:id="43"/>
          </w:p>
        </w:tc>
        <w:tc>
          <w:tcPr>
            <w:tcW w:w="6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44" w:name="__DdeLink__7473_2138643943"/>
            <w:bookmarkStart w:id="45" w:name="__DdeLink__1907_2138643943"/>
            <w:bookmarkEnd w:id="45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  <w:lang w:val="en-US"/>
              </w:rPr>
              <w:t>fm_sob_tip_sobstvennosti</w:t>
            </w:r>
            <w:bookmarkEnd w:id="44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5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bookmarkStart w:id="46" w:name="__DdeLink__1915_2138643943"/>
            <w:r>
              <w:rPr>
                <w:rFonts w:eastAsia="Times New Roman" w:cs="Arial" w:ascii="Arial" w:hAnsi="Arial"/>
                <w:sz w:val="22"/>
                <w:szCs w:val="22"/>
              </w:rPr>
              <w:t>Тип организации</w:t>
            </w:r>
            <w:bookmarkEnd w:id="46"/>
            <w:r>
              <w:rPr>
                <w:rFonts w:eastAsia="Times New Roman" w:cs="Arial" w:ascii="Arial" w:hAnsi="Arial"/>
                <w:sz w:val="22"/>
                <w:szCs w:val="22"/>
              </w:rPr>
              <w:t xml:space="preserve"> (согласно типа собственности)</w:t>
            </w:r>
          </w:p>
        </w:tc>
        <w:tc>
          <w:tcPr>
            <w:tcW w:w="610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47" w:name="__DdeLink__7475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fm_sob_tip_organizacii</w:t>
            </w:r>
            <w:bookmarkEnd w:id="47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bookmarkStart w:id="48" w:name="__DdeLink__1921_2138643943"/>
      <w:r>
        <w:rPr>
          <w:rFonts w:eastAsia="Times New Roman" w:cs="Arial" w:ascii="Arial" w:hAnsi="Arial"/>
          <w:b/>
          <w:bCs/>
          <w:sz w:val="22"/>
          <w:szCs w:val="22"/>
        </w:rPr>
        <w:t>Цели финансово-хозяйственной деятельности</w:t>
      </w:r>
      <w:bookmarkEnd w:id="48"/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49" w:name="__DdeLink__7477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celi_fin_hoz_deyatelnosti</w:t>
            </w:r>
            <w:bookmarkEnd w:id="49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Расчетные счета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609"/>
        <w:gridCol w:w="6154"/>
      </w:tblGrid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50" w:name="__DdeLink__1927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Наименование Банка</w:t>
            </w:r>
            <w:bookmarkEnd w:id="50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51" w:name="__DdeLink__1930_2138643943"/>
            <w:bookmarkStart w:id="52" w:name="__DdeLink__7479_2138643943"/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bankname</w:t>
            </w:r>
            <w:bookmarkEnd w:id="51"/>
            <w:bookmarkEnd w:id="52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БИК Банка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53" w:name="__DdeLink__7482_2138643943"/>
            <w:bookmarkStart w:id="54" w:name="__DdeLink__1932_2138643943"/>
            <w:bookmarkEnd w:id="54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bik</w:t>
            </w:r>
            <w:bookmarkEnd w:id="53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Номер р/с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55" w:name="__DdeLink__1938_2138643943"/>
            <w:bookmarkStart w:id="56" w:name="__DdeLink__7484_2138643943"/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bankaccount</w:t>
            </w:r>
            <w:bookmarkEnd w:id="55"/>
            <w:bookmarkEnd w:id="56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57" w:name="__DdeLink__1942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Наличие картотеки</w:t>
            </w:r>
            <w:bookmarkEnd w:id="57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${</w:t>
            </w:r>
            <w:bookmarkStart w:id="58" w:name="__DdeLink__7487_2138643943"/>
            <w:bookmarkStart w:id="59" w:name="__DdeLink__1940_2138643943"/>
            <w:bookmarkEnd w:id="59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  <w:lang w:val="en-US"/>
              </w:rPr>
              <w:t>el_ras_cht_nalichie_kartoteki</w:t>
            </w:r>
            <w:bookmarkEnd w:id="58"/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Размер уставного капитала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609"/>
        <w:gridCol w:w="6154"/>
      </w:tblGrid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60" w:name="__DdeLink__1950_2138643943"/>
            <w:bookmarkStart w:id="61" w:name="__DdeLink__1948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Оплаченный УК</w:t>
            </w:r>
            <w:bookmarkEnd w:id="60"/>
            <w:bookmarkEnd w:id="61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62" w:name="__DdeLink__7489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razm_ust_kap_oplacheniy_uk</w:t>
            </w:r>
            <w:bookmarkEnd w:id="62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63" w:name="__DdeLink__1959_2138643943"/>
            <w:bookmarkStart w:id="64" w:name="__DdeLink__1952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Объявленный УК</w:t>
            </w:r>
            <w:bookmarkEnd w:id="63"/>
            <w:bookmarkEnd w:id="64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65" w:name="__DdeLink__7491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razm_ust_kap_objavlenniy_uk</w:t>
            </w:r>
            <w:bookmarkEnd w:id="65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bookmarkStart w:id="66" w:name="__DdeLink__1965_2138643943"/>
      <w:r>
        <w:rPr>
          <w:rFonts w:eastAsia="Times New Roman" w:cs="Arial" w:ascii="Arial" w:hAnsi="Arial"/>
          <w:b/>
          <w:bCs/>
          <w:sz w:val="22"/>
          <w:szCs w:val="22"/>
        </w:rPr>
        <w:t>Численность работников согласно</w:t>
      </w:r>
      <w:bookmarkEnd w:id="66"/>
      <w:r>
        <w:rPr>
          <w:rFonts w:eastAsia="Times New Roman" w:cs="Arial" w:ascii="Arial" w:hAnsi="Arial"/>
          <w:b/>
          <w:bCs/>
          <w:sz w:val="22"/>
          <w:szCs w:val="22"/>
        </w:rPr>
        <w:t xml:space="preserve"> КНД 1110018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67" w:name="__DdeLink__7493_2138643943"/>
            <w:r>
              <w:rPr>
                <w:rFonts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wageFund</w:t>
            </w:r>
            <w:bookmarkEnd w:id="67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bookmarkStart w:id="68" w:name="__DdeLink__1971_2138643943"/>
      <w:r>
        <w:rPr>
          <w:rFonts w:eastAsia="Times New Roman" w:cs="Arial" w:ascii="Arial" w:hAnsi="Arial"/>
          <w:b/>
          <w:bCs/>
          <w:sz w:val="22"/>
          <w:szCs w:val="22"/>
        </w:rPr>
        <w:t>Наличие лицензий</w:t>
      </w:r>
      <w:bookmarkEnd w:id="68"/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5000" w:type="pct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tbl>
            <w:tblPr>
              <w:tblW w:w="9586" w:type="dxa"/>
              <w:jc w:val="left"/>
              <w:tblInd w:w="198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3721"/>
              <w:gridCol w:w="5864"/>
            </w:tblGrid>
            <w:tr>
              <w:trPr>
                <w:trHeight w:val="20" w:hRule="atLeast"/>
              </w:trPr>
              <w:tc>
                <w:tcPr>
                  <w:tcW w:w="9585" w:type="dxa"/>
                  <w:gridSpan w:val="2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69" w:name="__DdeLink__1973_2138643943"/>
                  <w:bookmarkStart w:id="70" w:name="__DdeLink__7496_2138643943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licenses</w:t>
                  </w:r>
                  <w:bookmarkEnd w:id="69"/>
                  <w:bookmarkEnd w:id="70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95" w:hRule="atLeast"/>
              </w:trPr>
              <w:tc>
                <w:tcPr>
                  <w:tcW w:w="372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Вид деятельности</w:t>
                  </w:r>
                </w:p>
              </w:tc>
              <w:tc>
                <w:tcPr>
                  <w:tcW w:w="586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sz w:val="22"/>
                      <w:szCs w:val="22"/>
                    </w:rPr>
                    <w:t>licensecode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372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Номер лицензии</w:t>
                  </w:r>
                </w:p>
              </w:tc>
              <w:tc>
                <w:tcPr>
                  <w:tcW w:w="586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sz w:val="22"/>
                      <w:szCs w:val="22"/>
                    </w:rPr>
                    <w:t>licensenum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372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Дата выдачи лицензии</w:t>
                  </w:r>
                </w:p>
              </w:tc>
              <w:tc>
                <w:tcPr>
                  <w:tcW w:w="586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sz w:val="22"/>
                      <w:szCs w:val="22"/>
                    </w:rPr>
                    <w:t>licensedate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372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Кем выдана лицензия</w:t>
                  </w:r>
                </w:p>
              </w:tc>
              <w:tc>
                <w:tcPr>
                  <w:tcW w:w="586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sz w:val="22"/>
                      <w:szCs w:val="22"/>
                    </w:rPr>
                    <w:t>licensesource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372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Перечень видов лицензируемой деятельности (через запятую)</w:t>
                  </w:r>
                </w:p>
              </w:tc>
              <w:tc>
                <w:tcPr>
                  <w:tcW w:w="586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sz w:val="22"/>
                      <w:szCs w:val="22"/>
                    </w:rPr>
                    <w:t>licensedetail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9585" w:type="dxa"/>
                  <w:gridSpan w:val="2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  <w:shd w:fill="FFFFFF" w:val="clear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  <w:lang w:val="en-US"/>
                    </w:rPr>
                    <w:t>/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licenses}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  <w:t>Сайт компании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609"/>
        <w:gridCol w:w="6154"/>
      </w:tblGrid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bookmarkStart w:id="71" w:name="__DdeLink__1975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Есть сайт компании</w:t>
            </w:r>
            <w:bookmarkEnd w:id="71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72" w:name="__DdeLink__7498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yessite</w:t>
            </w:r>
            <w:bookmarkEnd w:id="72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bookmarkStart w:id="73" w:name="__DdeLink__1981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Сайт компании</w:t>
            </w:r>
            <w:bookmarkEnd w:id="73"/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74" w:name="__DdeLink__7500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companysite</w:t>
            </w:r>
            <w:bookmarkEnd w:id="74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>
          <w:trHeight w:val="1331" w:hRule="atLeast"/>
        </w:trPr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Размещены ли в сети “Интернет” на сайтах международных рейтинговых агентств (“Standard &amp; Poor's”, “Fitch-Ratings”, “Moody's Investors Service” и другие) и национальных рейтинговых агентств данные о рейтинге компании?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bookmarkStart w:id="75" w:name="__DdeLink__2010_2138643943"/>
      <w:bookmarkStart w:id="76" w:name="__DdeLink__1991_2138643943"/>
      <w:r>
        <w:rPr>
          <w:rFonts w:eastAsia="Times New Roman" w:cs="Arial" w:ascii="Arial" w:hAnsi="Arial"/>
          <w:b/>
          <w:bCs/>
          <w:sz w:val="22"/>
          <w:szCs w:val="22"/>
        </w:rPr>
        <w:t>Юридические лица – участники (акционеры)</w:t>
      </w:r>
      <w:bookmarkEnd w:id="76"/>
      <w:r>
        <w:rPr>
          <w:rFonts w:eastAsia="Times New Roman" w:cs="Arial" w:ascii="Arial" w:hAnsi="Arial"/>
          <w:b/>
          <w:bCs/>
          <w:sz w:val="22"/>
          <w:szCs w:val="22"/>
        </w:rPr>
        <w:t xml:space="preserve"> с долей не менее 1 %</w:t>
      </w:r>
      <w:bookmarkEnd w:id="75"/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5000" w:type="pct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77" w:name="__DdeLink__7504_2138643943"/>
            <w:bookmarkStart w:id="78" w:name="__DdeLink__1987_2138643943"/>
            <w:bookmarkStart w:id="79" w:name="__DdeLink__1989_2138643943"/>
            <w:bookmarkEnd w:id="78"/>
            <w:bookmarkEnd w:id="79"/>
            <w:r>
              <w:rPr>
                <w:rFonts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  <w:lang w:val="en-US"/>
              </w:rPr>
              <w:t>ur_lica_uchastniki_dolya_1_perc</w:t>
            </w:r>
            <w:bookmarkEnd w:id="77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9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 xml:space="preserve">Наименование: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jurentityname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  <w:r>
              <w:rPr>
                <w:rFonts w:eastAsia="Times New Roman" w:cs="Arial" w:ascii="Arial" w:hAnsi="Arial"/>
                <w:sz w:val="22"/>
                <w:szCs w:val="22"/>
              </w:rPr>
              <w:t xml:space="preserve">, ИНН: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jurentityinn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  <w:r>
              <w:rPr>
                <w:rFonts w:eastAsia="Times New Roman" w:cs="Arial" w:ascii="Arial" w:hAnsi="Arial"/>
                <w:sz w:val="22"/>
                <w:szCs w:val="22"/>
              </w:rPr>
              <w:t xml:space="preserve">, ОГРН: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80" w:name="__DdeLink__7506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jurentityogrn</w:t>
            </w:r>
            <w:bookmarkEnd w:id="80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  <w:r>
              <w:rPr>
                <w:rFonts w:eastAsia="Times New Roman" w:cs="Arial" w:ascii="Arial" w:hAnsi="Arial"/>
                <w:sz w:val="22"/>
                <w:szCs w:val="22"/>
              </w:rPr>
              <w:t xml:space="preserve">, Местонахождение: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  <w:lang w:val="en-US"/>
              </w:rPr>
              <w:t>jurentitylocation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  <w:r>
              <w:rPr>
                <w:rFonts w:eastAsia="Times New Roman" w:cs="Arial" w:ascii="Arial" w:hAnsi="Arial"/>
                <w:sz w:val="22"/>
                <w:szCs w:val="22"/>
              </w:rPr>
              <w:t xml:space="preserve">, Доля в уставном капитале в рублях: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jurentitysharecapital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9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  <w:lang w:val="en-US"/>
              </w:rPr>
              <w:t>/</w:t>
            </w:r>
            <w:r>
              <w:rPr>
                <w:rFonts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  <w:lang w:val="en-US"/>
              </w:rPr>
              <w:t>ur_lica_uchastniki_dolya_1_perc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Сведения о выгодоприобретателях</w:t>
      </w:r>
    </w:p>
    <w:p>
      <w:pPr>
        <w:pStyle w:val="Normal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4898"/>
        <w:gridCol w:w="4865"/>
      </w:tblGrid>
      <w:tr>
        <w:trPr/>
        <w:tc>
          <w:tcPr>
            <w:tcW w:w="9763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/>
              </w:rPr>
              <w:t>Сведения о выгодоприобретателях</w:t>
            </w:r>
          </w:p>
        </w:tc>
      </w:tr>
      <w:tr>
        <w:trPr/>
        <w:tc>
          <w:tcPr>
            <w:tcW w:w="48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Компания действует</w:t>
            </w:r>
            <w:ins w:id="0" w:author="Татьяна П. Рязановская" w:date="2019-05-27T18:41:00Z">
              <w:r>
                <w:rPr>
                  <w:rFonts w:eastAsia="Times New Roman" w:cs="Arial" w:ascii="Arial" w:hAnsi="Arial"/>
                  <w:b/>
                  <w:bCs/>
                  <w:sz w:val="22"/>
                  <w:szCs w:val="22"/>
                </w:rPr>
                <w:t xml:space="preserve"> </w:t>
              </w:r>
            </w:ins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к выгоде третьего лица на основании</w:t>
            </w:r>
          </w:p>
        </w:tc>
        <w:tc>
          <w:tcPr>
            <w:tcW w:w="486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  <w:tcMar>
              <w:left w:w="34" w:type="dxa"/>
            </w:tcMar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lang w:val="en-US"/>
              </w:rPr>
              <w:t>-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bookmarkStart w:id="81" w:name="__DdeLink__2028_2138643943"/>
      <w:bookmarkStart w:id="82" w:name="__DdeLink__2026_2138643943"/>
      <w:bookmarkStart w:id="83" w:name="__DdeLink__2030_2138643943"/>
      <w:r>
        <w:rPr>
          <w:rFonts w:eastAsia="Times New Roman" w:cs="Arial" w:ascii="Arial" w:hAnsi="Arial"/>
          <w:b/>
          <w:bCs/>
          <w:sz w:val="22"/>
          <w:szCs w:val="22"/>
        </w:rPr>
        <w:t>Субъект МСП</w:t>
      </w:r>
      <w:bookmarkEnd w:id="81"/>
      <w:bookmarkEnd w:id="82"/>
      <w:bookmarkEnd w:id="83"/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87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569"/>
        <w:gridCol w:w="6217"/>
      </w:tblGrid>
      <w:tr>
        <w:trPr/>
        <w:tc>
          <w:tcPr>
            <w:tcW w:w="35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Да</w:t>
            </w:r>
          </w:p>
        </w:tc>
        <w:tc>
          <w:tcPr>
            <w:tcW w:w="621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  <w:shd w:fill="FFFFFF" w:val="clear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84" w:name="__DdeLink__7509_2138643943"/>
            <w:bookmarkStart w:id="85" w:name="__DdeLink__2024_2138643943"/>
            <w:bookmarkEnd w:id="85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  <w:lang w:val="en-US"/>
              </w:rPr>
              <w:t>subject_msp_type</w:t>
            </w:r>
            <w:bookmarkEnd w:id="84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bookmarkStart w:id="86" w:name="__DdeLink__2036_2138643943"/>
      <w:r>
        <w:rPr>
          <w:rFonts w:eastAsia="Times New Roman" w:cs="Arial" w:ascii="Arial" w:hAnsi="Arial"/>
          <w:b/>
          <w:bCs/>
          <w:sz w:val="22"/>
          <w:szCs w:val="22"/>
        </w:rPr>
        <w:t>Юридический адрес</w:t>
      </w:r>
      <w:bookmarkEnd w:id="86"/>
      <w:r>
        <w:rPr>
          <w:rFonts w:eastAsia="Times New Roman" w:cs="Arial" w:ascii="Arial" w:hAnsi="Arial"/>
          <w:b/>
          <w:bCs/>
          <w:sz w:val="22"/>
          <w:szCs w:val="22"/>
        </w:rPr>
        <w:t xml:space="preserve"> - адрес местонахождения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609"/>
        <w:gridCol w:w="6154"/>
      </w:tblGrid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Индекс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87" w:name="__DdeLink__7511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jaindex</w:t>
            </w:r>
            <w:bookmarkEnd w:id="87"/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Страна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jacountry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Регион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jaregion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Район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jadistrict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Город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88" w:name="__DdeLink__2280_2138643943"/>
            <w:bookmarkEnd w:id="88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jacity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Населённый пункт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jalocality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Улица, проспект, переулок и пр.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jastreet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Дом / строение / корпус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jahouse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}, 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  <w:lang w:val="en-US"/>
              </w:rPr>
              <w:t>jabuilding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ОКАТО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jaokato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Помещение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89" w:name="__DdeLink__2294_2138643943"/>
            <w:bookmarkStart w:id="90" w:name="__DdeLink__2248_2138643943"/>
            <w:bookmarkStart w:id="91" w:name="__DdeLink__2246_2138643943"/>
            <w:bookmarkEnd w:id="89"/>
            <w:bookmarkEnd w:id="90"/>
            <w:bookmarkEnd w:id="91"/>
            <w:r>
              <w:rPr>
                <w:rFonts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jaoffice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</w:p>
        </w:tc>
      </w:tr>
      <w:tr>
        <w:trPr/>
        <w:tc>
          <w:tcPr>
            <w:tcW w:w="360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Сведения о присутствии юридического лица и его постоянно действующих органов управления по адресу его местонахождения</w:t>
            </w:r>
          </w:p>
        </w:tc>
        <w:tc>
          <w:tcPr>
            <w:tcW w:w="61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Сведения о физических лицах организации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5000" w:type="pct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tbl>
            <w:tblPr>
              <w:tblW w:w="9605" w:type="dxa"/>
              <w:jc w:val="left"/>
              <w:tblInd w:w="198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3688"/>
              <w:gridCol w:w="5916"/>
            </w:tblGrid>
            <w:tr>
              <w:trPr>
                <w:trHeight w:val="20" w:hRule="atLeast"/>
              </w:trPr>
              <w:tc>
                <w:tcPr>
                  <w:tcW w:w="9604" w:type="dxa"/>
                  <w:gridSpan w:val="2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${</w:t>
                  </w:r>
                  <w:r>
                    <w:rPr>
                      <w:rFonts w:cs="Arial" w:ascii="Arial" w:hAnsi="Arial"/>
                      <w:sz w:val="22"/>
                      <w:szCs w:val="22"/>
                    </w:rPr>
                    <w:t>block_</w:t>
                  </w:r>
                  <w:bookmarkStart w:id="92" w:name="__DdeLink__7522_2138643943"/>
                  <w:r>
                    <w:rPr>
                      <w:rFonts w:ascii="Arial" w:hAnsi="Arial"/>
                      <w:b w:val="false"/>
                      <w:i w:val="false"/>
                      <w:color w:val="000000"/>
                      <w:sz w:val="22"/>
                      <w:szCs w:val="22"/>
                      <w:lang w:val="en-US"/>
                    </w:rPr>
                    <w:t>flfiz</w:t>
                  </w:r>
                  <w:bookmarkEnd w:id="92"/>
                  <w:r>
                    <w:rPr>
                      <w:rFonts w:cs="Arial" w:ascii="Arial" w:hAnsi="Arial"/>
                      <w:sz w:val="22"/>
                      <w:szCs w:val="22"/>
                    </w:rPr>
                    <w:t>}</w:t>
                  </w:r>
                </w:p>
              </w:tc>
            </w:tr>
            <w:tr>
              <w:trPr>
                <w:trHeight w:val="253" w:hRule="atLeast"/>
              </w:trPr>
              <w:tc>
                <w:tcPr>
                  <w:tcW w:w="3688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Фамилия</w:t>
                  </w:r>
                </w:p>
              </w:tc>
              <w:tc>
                <w:tcPr>
                  <w:tcW w:w="5916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93" w:name="__DdeLink__7353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block_flfio_lastname</w:t>
                  </w:r>
                  <w:bookmarkEnd w:id="93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53" w:hRule="atLeast"/>
              </w:trPr>
              <w:tc>
                <w:tcPr>
                  <w:tcW w:w="3688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Имя</w:t>
                  </w:r>
                </w:p>
              </w:tc>
              <w:tc>
                <w:tcPr>
                  <w:tcW w:w="5916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block_flfio_firstname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53" w:hRule="atLeast"/>
              </w:trPr>
              <w:tc>
                <w:tcPr>
                  <w:tcW w:w="3688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Отчество</w:t>
                  </w:r>
                </w:p>
              </w:tc>
              <w:tc>
                <w:tcPr>
                  <w:tcW w:w="5916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block_flfio_middlename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38" w:hRule="atLeast"/>
              </w:trPr>
              <w:tc>
                <w:tcPr>
                  <w:tcW w:w="3688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Пол</w:t>
                  </w:r>
                </w:p>
              </w:tc>
              <w:tc>
                <w:tcPr>
                  <w:tcW w:w="5916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block_flgender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53" w:hRule="atLeast"/>
              </w:trPr>
              <w:tc>
                <w:tcPr>
                  <w:tcW w:w="3688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Дата рождения</w:t>
                  </w:r>
                </w:p>
              </w:tc>
              <w:tc>
                <w:tcPr>
                  <w:tcW w:w="5916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block_flbirthdate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53" w:hRule="atLeast"/>
              </w:trPr>
              <w:tc>
                <w:tcPr>
                  <w:tcW w:w="3688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Место рождения</w:t>
                  </w:r>
                </w:p>
              </w:tc>
              <w:tc>
                <w:tcPr>
                  <w:tcW w:w="5916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block_flbirthplace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53" w:hRule="atLeast"/>
              </w:trPr>
              <w:tc>
                <w:tcPr>
                  <w:tcW w:w="3688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Телефон</w:t>
                  </w:r>
                </w:p>
              </w:tc>
              <w:tc>
                <w:tcPr>
                  <w:tcW w:w="5916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block_fltel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53" w:hRule="atLeast"/>
              </w:trPr>
              <w:tc>
                <w:tcPr>
                  <w:tcW w:w="3688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ИНН</w:t>
                  </w:r>
                </w:p>
              </w:tc>
              <w:tc>
                <w:tcPr>
                  <w:tcW w:w="5916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block_flinn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eastAsia="Times New Roman" w:cs="Arial"/>
                <w:vanish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/>
              </w:rPr>
              <w:br/>
            </w:r>
          </w:p>
          <w:tbl>
            <w:tblPr>
              <w:tblW w:w="4950" w:type="pct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9440"/>
            </w:tblGrid>
            <w:tr>
              <w:trPr>
                <w:trHeight w:val="2118" w:hRule="atLeast"/>
              </w:trPr>
              <w:tc>
                <w:tcPr>
                  <w:tcW w:w="944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Является иностранным публичным должностным лицом, должностным лицом публичных международных организаций, а также лицом,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      </w:r>
                </w:p>
              </w:tc>
            </w:tr>
            <w:tr>
              <w:trPr>
                <w:trHeight w:val="78" w:hRule="atLeast"/>
              </w:trPr>
              <w:tc>
                <w:tcPr>
                  <w:tcW w:w="944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94" w:name="__DdeLink__2149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invalid</w:t>
                  </w:r>
                  <w:bookmarkEnd w:id="94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eastAsia="Times New Roman" w:cs="Arial"/>
                <w:vanish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br/>
            </w:r>
          </w:p>
          <w:tbl>
            <w:tblPr>
              <w:tblW w:w="4950" w:type="pct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9440"/>
            </w:tblGrid>
            <w:tr>
              <w:trPr>
                <w:trHeight w:val="1532" w:hRule="atLeast"/>
              </w:trPr>
              <w:tc>
                <w:tcPr>
                  <w:tcW w:w="944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Является родственником по отношению к иностранным публичным должностным лицам, должностным лицам публичных международных организаций, а также лицам,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944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95" w:name="__DdeLink__2147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relatedtoinvalid</w:t>
                  </w:r>
                  <w:bookmarkEnd w:id="95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4"/>
              <w:widowControl w:val="false"/>
              <w:spacing w:before="0" w:after="280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Роли физ. лица в организации</w:t>
            </w:r>
          </w:p>
          <w:p>
            <w:pPr>
              <w:pStyle w:val="Heading5"/>
              <w:widowControl w:val="false"/>
              <w:spacing w:before="280" w:after="280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Участник (акционер) с долей не менее 1%</w:t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5661"/>
              <w:gridCol w:w="3960"/>
            </w:tblGrid>
            <w:tr>
              <w:trPr/>
              <w:tc>
                <w:tcPr>
                  <w:tcW w:w="566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sz w:val="22"/>
                      <w:szCs w:val="22"/>
                    </w:rPr>
                    <w:t>Доля в уставном капитале</w:t>
                  </w:r>
                </w:p>
              </w:tc>
              <w:tc>
                <w:tcPr>
                  <w:tcW w:w="396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96" w:name="__DdeLink__2151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sharepercent</w:t>
                  </w:r>
                  <w:bookmarkEnd w:id="96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5"/>
              <w:widowControl w:val="false"/>
              <w:spacing w:before="0" w:after="280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Бенефициар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9536"/>
            </w:tblGrid>
            <w:tr>
              <w:trPr>
                <w:trHeight w:val="221" w:hRule="atLeast"/>
              </w:trPr>
              <w:tc>
                <w:tcPr>
                  <w:tcW w:w="9536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97" w:name="__DdeLink__2153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flbeneficiary</w:t>
                  </w:r>
                  <w:bookmarkEnd w:id="97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5"/>
              <w:widowControl w:val="false"/>
              <w:spacing w:before="0" w:after="280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Единоличный исполнительный орган</w:t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5661"/>
              <w:gridCol w:w="3960"/>
            </w:tblGrid>
            <w:tr>
              <w:trPr/>
              <w:tc>
                <w:tcPr>
                  <w:tcW w:w="566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sz w:val="22"/>
                      <w:szCs w:val="22"/>
                    </w:rPr>
                    <w:t>Должность</w:t>
                  </w:r>
                </w:p>
              </w:tc>
              <w:tc>
                <w:tcPr>
                  <w:tcW w:w="396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98" w:name="__DdeLink__2156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executive</w:t>
                  </w:r>
                  <w:bookmarkEnd w:id="98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5661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sz w:val="22"/>
                      <w:szCs w:val="22"/>
                    </w:rPr>
                    <w:t>Дата назначения на должность</w:t>
                  </w:r>
                </w:p>
              </w:tc>
              <w:tc>
                <w:tcPr>
                  <w:tcW w:w="396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  <w:lang w:val="en-US"/>
                    </w:rPr>
                    <w:t>block_</w:t>
                  </w:r>
                  <w:bookmarkStart w:id="99" w:name="__DdeLink__2158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  <w:lang w:val="en-US"/>
                    </w:rPr>
                    <w:t>ofappointdate</w:t>
                  </w:r>
                  <w:bookmarkEnd w:id="99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4"/>
              <w:widowControl w:val="false"/>
              <w:spacing w:before="0" w:after="280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Гражданство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9536"/>
            </w:tblGrid>
            <w:tr>
              <w:trPr/>
              <w:tc>
                <w:tcPr>
                  <w:tcW w:w="9536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100" w:name="__DdeLink__2160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citizenship</w:t>
                  </w:r>
                  <w:bookmarkEnd w:id="100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4"/>
              <w:widowControl w:val="false"/>
              <w:spacing w:before="0" w:after="280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Документ, удостоверяющий личность</w:t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3677"/>
              <w:gridCol w:w="5944"/>
            </w:tblGrid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Документ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-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Серия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block_fldocseria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block_fldocnum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Дата выдачи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block_fldocdate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Кем выдан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block_fldocinstitut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Код подразделения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block_fldocinscode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4"/>
              <w:widowControl w:val="false"/>
              <w:spacing w:before="0" w:after="280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Документ о назначении на должность</w:t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3677"/>
              <w:gridCol w:w="5944"/>
            </w:tblGrid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Дата выдачи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01" w:name="__DdeLink__7525_2138643943"/>
                  <w:bookmarkStart w:id="102" w:name="__DdeLink__2163_2138643943"/>
                  <w:bookmarkEnd w:id="102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block_appointdocdate</w:t>
                  </w:r>
                  <w:bookmarkEnd w:id="101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03" w:name="__DdeLink__7527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block_appointdocnum</w:t>
                  </w:r>
                  <w:bookmarkEnd w:id="103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Срок действия полномочий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04" w:name="__DdeLink__7530_2138643943"/>
                  <w:bookmarkStart w:id="105" w:name="__DdeLink__2173_2138643943"/>
                  <w:bookmarkEnd w:id="105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block_fltime</w:t>
                  </w:r>
                  <w:bookmarkEnd w:id="104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Наименование документа о назначении на должность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-</w:t>
                  </w:r>
                </w:p>
              </w:tc>
            </w:tr>
          </w:tbl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outlineLvl w:val="3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outlineLvl w:val="3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Адрес места жительства (регистрации) / места пребывания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outlineLvl w:val="3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3677"/>
              <w:gridCol w:w="5944"/>
            </w:tblGrid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Индекс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06" w:name="__DdeLink__2179_2138643943"/>
                  <w:bookmarkEnd w:id="106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block_flindex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Страна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block_flcountry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Регион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block_flregion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Район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block_fldistrict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Город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block_flcity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Населённый пункт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107" w:name="__DdeLink__2220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fllocality</w:t>
                  </w:r>
                  <w:bookmarkEnd w:id="107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Улица, проспект, переулок и пр.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block_flstreet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Дом / строение / корпус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08" w:name="__DdeLink__2216_2138643943"/>
                  <w:bookmarkStart w:id="109" w:name="__DdeLink__7425_2138643943"/>
                  <w:bookmarkStart w:id="110" w:name="__DdeLink__7417_2138643943"/>
                  <w:bookmarkStart w:id="111" w:name="__DdeLink__2218_2138643943"/>
                  <w:bookmarkStart w:id="112" w:name="__DdeLink__7517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block_flhouse</w:t>
                  </w:r>
                  <w:bookmarkEnd w:id="108"/>
                  <w:bookmarkEnd w:id="109"/>
                  <w:bookmarkEnd w:id="110"/>
                  <w:bookmarkEnd w:id="111"/>
                  <w:bookmarkEnd w:id="112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}, ${</w:t>
                  </w:r>
                  <w:bookmarkStart w:id="113" w:name="__DdeLink__2214_2138643943"/>
                  <w:bookmarkStart w:id="114" w:name="__DdeLink__2240_2138643943"/>
                  <w:bookmarkEnd w:id="113"/>
                  <w:bookmarkEnd w:id="114"/>
                  <w:r>
                    <w:rPr>
                      <w:rFonts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block_flbuilding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Квартира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15" w:name="__DdeLink__7532_2138643943"/>
                  <w:r>
                    <w:rPr>
                      <w:rFonts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block_floffice</w:t>
                  </w:r>
                  <w:bookmarkEnd w:id="115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7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ОКАТО</w:t>
                  </w:r>
                </w:p>
              </w:tc>
              <w:tc>
                <w:tcPr>
                  <w:tcW w:w="594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16" w:name="__DdeLink__2228_2138643943"/>
                  <w:bookmarkEnd w:id="116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block_flocato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0" w:hRule="atLeast"/>
              </w:trPr>
              <w:tc>
                <w:tcPr>
                  <w:tcW w:w="9621" w:type="dxa"/>
                  <w:gridSpan w:val="2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  <w:shd w:fill="FFFFFF" w:val="clear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${/</w:t>
                  </w:r>
                  <w:r>
                    <w:rPr>
                      <w:rFonts w:cs="Arial" w:ascii="Arial" w:hAnsi="Arial"/>
                      <w:sz w:val="22"/>
                      <w:szCs w:val="22"/>
                    </w:rPr>
                    <w:t>block_</w:t>
                  </w:r>
                  <w:bookmarkStart w:id="117" w:name="__DdeLink__7169_2138643943"/>
                  <w:r>
                    <w:rPr>
                      <w:rFonts w:ascii="Arial" w:hAnsi="Arial"/>
                      <w:b w:val="false"/>
                      <w:i w:val="false"/>
                      <w:color w:val="000000"/>
                      <w:sz w:val="22"/>
                      <w:szCs w:val="22"/>
                      <w:lang w:val="en-US"/>
                    </w:rPr>
                    <w:t>flfiz</w:t>
                  </w:r>
                  <w:bookmarkEnd w:id="117"/>
                  <w:r>
                    <w:rPr>
                      <w:rFonts w:cs="Arial" w:ascii="Arial" w:hAnsi="Arial"/>
                      <w:sz w:val="22"/>
                      <w:szCs w:val="22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bookmarkStart w:id="118" w:name="__DdeLink__2309_2138643943"/>
      <w:r>
        <w:rPr>
          <w:rFonts w:eastAsia="Times New Roman" w:cs="Arial" w:ascii="Arial" w:hAnsi="Arial"/>
          <w:b/>
          <w:bCs/>
          <w:sz w:val="22"/>
          <w:szCs w:val="22"/>
        </w:rPr>
        <w:t>Сведения о бенефициарах организации</w:t>
      </w:r>
      <w:bookmarkEnd w:id="118"/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5000" w:type="pct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638"/>
      </w:tblGrid>
      <w:tr>
        <w:trPr/>
        <w:tc>
          <w:tcPr>
            <w:tcW w:w="9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  <w:lang w:val="en-US"/>
              </w:rPr>
              <w:t>Данные предоставлены клиентом</w:t>
            </w:r>
          </w:p>
        </w:tc>
      </w:tr>
      <w:tr>
        <w:trPr/>
        <w:tc>
          <w:tcPr>
            <w:tcW w:w="96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FFFFFF" w:val="clear"/>
            <w:vAlign w:val="center"/>
          </w:tcPr>
          <w:tbl>
            <w:tblPr>
              <w:tblW w:w="9586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3663"/>
              <w:gridCol w:w="5922"/>
            </w:tblGrid>
            <w:tr>
              <w:trPr>
                <w:trHeight w:val="20" w:hRule="atLeast"/>
              </w:trPr>
              <w:tc>
                <w:tcPr>
                  <w:tcW w:w="366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${</w:t>
                  </w:r>
                  <w:r>
                    <w:rPr>
                      <w:rFonts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lang w:val="en-US"/>
                    </w:rPr>
                    <w:t>block_beneficiaries</w:t>
                  </w:r>
                  <w:r>
                    <w:rPr>
                      <w:rFonts w:cs="Arial" w:ascii="Arial" w:hAnsi="Arial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592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eastAsia="Times New Roman" w:cs="Arial" w:ascii="Arial" w:hAnsi="Arial"/>
                      <w:sz w:val="22"/>
                      <w:szCs w:val="22"/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366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Фамилия</w:t>
                  </w:r>
                </w:p>
              </w:tc>
              <w:tc>
                <w:tcPr>
                  <w:tcW w:w="592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block_flfio_lastname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6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Имя</w:t>
                  </w:r>
                </w:p>
              </w:tc>
              <w:tc>
                <w:tcPr>
                  <w:tcW w:w="592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block_flfio_firstname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6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Отчество</w:t>
                  </w:r>
                </w:p>
              </w:tc>
              <w:tc>
                <w:tcPr>
                  <w:tcW w:w="592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block_flfio_middlename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6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Пол</w:t>
                  </w:r>
                </w:p>
              </w:tc>
              <w:tc>
                <w:tcPr>
                  <w:tcW w:w="592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block_flgender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6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Дата рождения</w:t>
                  </w:r>
                </w:p>
              </w:tc>
              <w:tc>
                <w:tcPr>
                  <w:tcW w:w="592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block_flbirthdate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6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Место рождения</w:t>
                  </w:r>
                </w:p>
              </w:tc>
              <w:tc>
                <w:tcPr>
                  <w:tcW w:w="592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block_flbirthplace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6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Телефон</w:t>
                  </w:r>
                </w:p>
              </w:tc>
              <w:tc>
                <w:tcPr>
                  <w:tcW w:w="592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block_fltel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63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ИНН</w:t>
                  </w:r>
                </w:p>
              </w:tc>
              <w:tc>
                <w:tcPr>
                  <w:tcW w:w="592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block_flinn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eastAsia="Times New Roman" w:cs="Arial"/>
                <w:vanish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br/>
            </w:r>
          </w:p>
          <w:tbl>
            <w:tblPr>
              <w:tblW w:w="4950" w:type="pct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9440"/>
            </w:tblGrid>
            <w:tr>
              <w:trPr>
                <w:trHeight w:val="2013" w:hRule="atLeast"/>
              </w:trPr>
              <w:tc>
                <w:tcPr>
                  <w:tcW w:w="944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Является иностранным публичным должностным лицом, должностным лицом публичных международных организаций, а также лицом,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      </w:r>
                </w:p>
              </w:tc>
            </w:tr>
            <w:tr>
              <w:trPr>
                <w:trHeight w:val="253" w:hRule="atLeast"/>
              </w:trPr>
              <w:tc>
                <w:tcPr>
                  <w:tcW w:w="944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119" w:name="__DdeLink__2149_21386439431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invalid</w:t>
                  </w:r>
                  <w:bookmarkEnd w:id="119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eastAsia="Times New Roman" w:cs="Arial"/>
                <w:vanish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br/>
            </w:r>
          </w:p>
          <w:tbl>
            <w:tblPr>
              <w:tblW w:w="4950" w:type="pct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9440"/>
            </w:tblGrid>
            <w:tr>
              <w:trPr>
                <w:trHeight w:val="1386" w:hRule="atLeast"/>
              </w:trPr>
              <w:tc>
                <w:tcPr>
                  <w:tcW w:w="944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Является родственником по отношению к иностранным публичным должностным лицам, должностным лицам публичных международных организаций, а также лицам, замещающим (занимающим) государственные должности РФ, должности членов Совета директоров ЦБ РФ, должности федеральной государственной службы, назначение на которые и освобождение от которых осуществляются Президентом РФ или Правительством РФ, должности в ЦБ РФ, государственных корпорациях и иных организациях, созданных РФ на основании федеральных законов, включенные в перечни должностей, определяемые Президентом РФ</w:t>
                  </w:r>
                </w:p>
              </w:tc>
            </w:tr>
            <w:tr>
              <w:trPr>
                <w:trHeight w:val="40" w:hRule="atLeast"/>
              </w:trPr>
              <w:tc>
                <w:tcPr>
                  <w:tcW w:w="9440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120" w:name="__DdeLink__2147_21386439431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relatedtoinvalid</w:t>
                  </w:r>
                  <w:bookmarkEnd w:id="120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4"/>
              <w:widowControl w:val="false"/>
              <w:spacing w:before="0" w:after="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Роли физ. лица в организации</w:t>
            </w:r>
          </w:p>
          <w:p>
            <w:pPr>
              <w:pStyle w:val="Heading5"/>
              <w:widowControl w:val="false"/>
              <w:spacing w:before="280" w:after="280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Участник (акционер) с долей не менее 1%</w:t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5664"/>
              <w:gridCol w:w="3957"/>
            </w:tblGrid>
            <w:tr>
              <w:trPr>
                <w:trHeight w:val="20" w:hRule="atLeast"/>
              </w:trPr>
              <w:tc>
                <w:tcPr>
                  <w:tcW w:w="566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sz w:val="22"/>
                      <w:szCs w:val="22"/>
                    </w:rPr>
                    <w:t>Доля в уставном капитале</w:t>
                  </w:r>
                </w:p>
              </w:tc>
              <w:tc>
                <w:tcPr>
                  <w:tcW w:w="395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121" w:name="__DdeLink__2151_21386439432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sharepercent</w:t>
                  </w:r>
                  <w:bookmarkEnd w:id="121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5"/>
              <w:widowControl w:val="false"/>
              <w:spacing w:before="0" w:after="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Бенефициар</w:t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9622"/>
            </w:tblGrid>
            <w:tr>
              <w:trPr>
                <w:trHeight w:val="79" w:hRule="atLeast"/>
              </w:trPr>
              <w:tc>
                <w:tcPr>
                  <w:tcW w:w="962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122" w:name="__DdeLink__2153_21386439431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flbeneficiary</w:t>
                  </w:r>
                  <w:bookmarkEnd w:id="122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5"/>
              <w:widowControl w:val="false"/>
              <w:spacing w:before="0" w:after="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Единоличный исполнительный орган</w:t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5664"/>
              <w:gridCol w:w="3957"/>
            </w:tblGrid>
            <w:tr>
              <w:trPr/>
              <w:tc>
                <w:tcPr>
                  <w:tcW w:w="566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sz w:val="22"/>
                      <w:szCs w:val="22"/>
                    </w:rPr>
                    <w:t>Должность</w:t>
                  </w:r>
                </w:p>
              </w:tc>
              <w:tc>
                <w:tcPr>
                  <w:tcW w:w="395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123" w:name="__DdeLink__2156_21386439432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executive</w:t>
                  </w:r>
                  <w:bookmarkEnd w:id="123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5664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sz w:val="22"/>
                      <w:szCs w:val="22"/>
                    </w:rPr>
                    <w:t>Дата назначения на должность</w:t>
                  </w:r>
                </w:p>
              </w:tc>
              <w:tc>
                <w:tcPr>
                  <w:tcW w:w="3957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  <w:lang w:val="en-US"/>
                    </w:rPr>
                    <w:t>block_</w:t>
                  </w:r>
                  <w:bookmarkStart w:id="124" w:name="__DdeLink__2158_21386439432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  <w:lang w:val="en-US"/>
                    </w:rPr>
                    <w:t>ofappointdate</w:t>
                  </w:r>
                  <w:bookmarkEnd w:id="124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4"/>
              <w:widowControl w:val="false"/>
              <w:spacing w:before="0" w:after="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Гражданство</w:t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9622"/>
            </w:tblGrid>
            <w:tr>
              <w:trPr/>
              <w:tc>
                <w:tcPr>
                  <w:tcW w:w="962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125" w:name="__DdeLink__2160_21386439431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citizenship</w:t>
                  </w:r>
                  <w:bookmarkEnd w:id="125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4"/>
              <w:widowControl w:val="false"/>
              <w:spacing w:before="0" w:after="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Документ, удостоверяющий личность</w:t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3682"/>
              <w:gridCol w:w="5939"/>
            </w:tblGrid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Документ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-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Серия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block_fldocseria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block_fldocnum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Дата выдачи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block_fldocdate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Кем выдан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block_fldocinstitut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Код подразделения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block_fldocinscode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</w:tbl>
          <w:p>
            <w:pPr>
              <w:pStyle w:val="Heading4"/>
              <w:widowControl w:val="false"/>
              <w:spacing w:before="0" w:after="280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Документ о назначении на должность</w:t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3682"/>
              <w:gridCol w:w="5939"/>
            </w:tblGrid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Дата выдачи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26" w:name="__DdeLink__2163_21386439432"/>
                  <w:bookmarkEnd w:id="126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block_appointdocdate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block_appointdocnum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Срок действия полномочий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27" w:name="__DdeLink__2173_21386439432"/>
                  <w:bookmarkEnd w:id="127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block_fltime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>
                <w:trHeight w:val="237" w:hRule="atLeast"/>
              </w:trPr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Наименование документа о назначении на должность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-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Адрес места жительства (регистрации) / места пребывания</w:t>
            </w:r>
          </w:p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</w:r>
          </w:p>
          <w:tbl>
            <w:tblPr>
              <w:tblW w:w="9622" w:type="dxa"/>
              <w:jc w:val="left"/>
              <w:tblInd w:w="0" w:type="dxa"/>
              <w:tblLayout w:type="fixed"/>
              <w:tblCellMar>
                <w:top w:w="75" w:type="dxa"/>
                <w:left w:w="27" w:type="dxa"/>
                <w:bottom w:w="75" w:type="dxa"/>
                <w:right w:w="75" w:type="dxa"/>
              </w:tblCellMar>
              <w:tblLook w:noVBand="1" w:val="04a0" w:noHBand="0" w:lastColumn="0" w:firstColumn="1" w:lastRow="0" w:firstRow="1"/>
            </w:tblPr>
            <w:tblGrid>
              <w:gridCol w:w="3682"/>
              <w:gridCol w:w="5939"/>
            </w:tblGrid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Индекс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28" w:name="__DdeLink__2179_21386439432"/>
                  <w:bookmarkEnd w:id="128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block_flindex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Страна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block_flcountry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Регион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block_flregion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Район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block_fldistrict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Город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block_flcity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Населённый пункт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</w:t>
                  </w:r>
                  <w:bookmarkStart w:id="129" w:name="__DdeLink__2220_21386439432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fllocality</w:t>
                  </w:r>
                  <w:bookmarkEnd w:id="129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Улица, проспект, переулок и пр.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block_flstreet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Дом / строение / корпус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30" w:name="__DdeLink__2216_21386439432"/>
                  <w:bookmarkStart w:id="131" w:name="__DdeLink__2218_21386439432"/>
                  <w:bookmarkStart w:id="132" w:name="__DdeLink__5567_2138643943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block_flhouse</w:t>
                  </w:r>
                  <w:bookmarkEnd w:id="130"/>
                  <w:bookmarkEnd w:id="131"/>
                  <w:bookmarkEnd w:id="132"/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}, ${</w:t>
                  </w:r>
                  <w:bookmarkStart w:id="133" w:name="__DdeLink__2214_21386439432"/>
                  <w:bookmarkStart w:id="134" w:name="__DdeLink__2240_21386439432"/>
                  <w:bookmarkEnd w:id="133"/>
                  <w:bookmarkEnd w:id="134"/>
                  <w:r>
                    <w:rPr>
                      <w:rFonts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block_floffice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Квартира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r>
                    <w:rPr>
                      <w:rFonts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block_floffice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eastAsia="Times New Roman" w:cs="Arial" w:ascii="Arial" w:hAnsi="Arial"/>
                      <w:b/>
                      <w:bCs/>
                      <w:sz w:val="22"/>
                      <w:szCs w:val="22"/>
                    </w:rPr>
                    <w:t>ОКАТО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${</w:t>
                  </w:r>
                  <w:bookmarkStart w:id="135" w:name="__DdeLink__2228_21386439432"/>
                  <w:bookmarkEnd w:id="135"/>
                  <w:r>
                    <w:rPr>
                      <w:rStyle w:val="HTMLCode"/>
                      <w:rFonts w:eastAsia="SimSun"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shd w:fill="FFFFFF" w:val="clear"/>
                    </w:rPr>
                    <w:t>block_flocato</w:t>
                  </w: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  <w:t>}</w:t>
                  </w:r>
                </w:p>
              </w:tc>
            </w:tr>
            <w:tr>
              <w:trPr/>
              <w:tc>
                <w:tcPr>
                  <w:tcW w:w="3682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auto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eastAsia="Times New Roman" w:cs="Arial"/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</w:rPr>
                    <w:t>$</w:t>
                  </w:r>
                  <w:r>
                    <w:rPr>
                      <w:rFonts w:cs="Arial" w:ascii="Arial" w:hAnsi="Arial"/>
                      <w:sz w:val="22"/>
                      <w:szCs w:val="22"/>
                      <w:lang w:val="en-US"/>
                    </w:rPr>
                    <w:t>{/</w:t>
                  </w:r>
                  <w:r>
                    <w:rPr>
                      <w:rFonts w:cs="Arial" w:ascii="Arial" w:hAnsi="Arial"/>
                      <w:b w:val="false"/>
                      <w:i w:val="false"/>
                      <w:color w:val="000000"/>
                      <w:sz w:val="22"/>
                      <w:szCs w:val="22"/>
                      <w:lang w:val="en-US"/>
                    </w:rPr>
                    <w:t>block_beneficiaries</w:t>
                  </w:r>
                  <w:r>
                    <w:rPr>
                      <w:rFonts w:cs="Arial" w:ascii="Arial" w:hAnsi="Arial"/>
                      <w:sz w:val="22"/>
                      <w:szCs w:val="22"/>
                    </w:rPr>
                    <w:t>}</w:t>
                  </w:r>
                </w:p>
              </w:tc>
              <w:tc>
                <w:tcPr>
                  <w:tcW w:w="5939" w:type="dxa"/>
                  <w:tcBorders>
                    <w:top w:val="single" w:sz="6" w:space="0" w:color="000001"/>
                    <w:left w:val="single" w:sz="6" w:space="0" w:color="000001"/>
                    <w:bottom w:val="single" w:sz="6" w:space="0" w:color="000001"/>
                    <w:right w:val="single" w:sz="6" w:space="0" w:color="000001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Arial" w:hAnsi="Arial" w:cs="Arial"/>
                      <w:sz w:val="22"/>
                      <w:szCs w:val="22"/>
                      <w:shd w:fill="FFFFFF" w:val="clear"/>
                    </w:rPr>
                  </w:pPr>
                  <w:r>
                    <w:rPr>
                      <w:rFonts w:cs="Arial" w:ascii="Arial" w:hAnsi="Arial"/>
                      <w:sz w:val="22"/>
                      <w:szCs w:val="22"/>
                      <w:shd w:fill="FFFFFF" w:val="clear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bookmarkStart w:id="136" w:name="__DdeLink__5577_2138643943"/>
      <w:r>
        <w:rPr>
          <w:rFonts w:eastAsia="Times New Roman" w:cs="Arial" w:ascii="Arial" w:hAnsi="Arial"/>
          <w:b/>
          <w:bCs/>
          <w:sz w:val="22"/>
          <w:szCs w:val="22"/>
        </w:rPr>
        <w:t>Цели установления и предполагаемый характер</w:t>
      </w:r>
      <w:bookmarkEnd w:id="136"/>
      <w:r>
        <w:rPr>
          <w:rFonts w:eastAsia="Times New Roman" w:cs="Arial" w:ascii="Arial" w:hAnsi="Arial"/>
          <w:b/>
          <w:bCs/>
          <w:sz w:val="22"/>
          <w:szCs w:val="22"/>
        </w:rPr>
        <w:t xml:space="preserve"> деловых отношений с банком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37" w:name="__DdeLink__7534_2138643943"/>
            <w:bookmarkStart w:id="138" w:name="__DdeLink__7542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celi_ustanov_pred_haract_del_otnosheniy_s_bankom</w:t>
            </w:r>
            <w:bookmarkEnd w:id="137"/>
            <w:bookmarkEnd w:id="138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Контакты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749"/>
        <w:gridCol w:w="6014"/>
      </w:tblGrid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139" w:name="__DdeLink__7179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Контактное лицо</w:t>
            </w:r>
            <w:bookmarkEnd w:id="139"/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40" w:name="__DdeLink__7544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kontakty_kont_lico</w:t>
            </w:r>
            <w:bookmarkEnd w:id="140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Телефон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tel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E-mail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email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Факс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fax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Сведения об органах управления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804"/>
        <w:gridCol w:w="5959"/>
      </w:tblGrid>
      <w:tr>
        <w:trPr/>
        <w:tc>
          <w:tcPr>
            <w:tcW w:w="3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bookmarkStart w:id="141" w:name="__DdeLink__7185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Высший орган управления</w:t>
            </w:r>
            <w:bookmarkEnd w:id="141"/>
          </w:p>
        </w:tc>
        <w:tc>
          <w:tcPr>
            <w:tcW w:w="5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42" w:name="__DdeLink__7546_2138643943"/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controlorgan</w:t>
            </w:r>
            <w:bookmarkEnd w:id="142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Персональный состав (ФИО физических лиц участников или наименования юридических лиц участников)</w:t>
            </w:r>
          </w:p>
        </w:tc>
        <w:tc>
          <w:tcPr>
            <w:tcW w:w="5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fioorgan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Исполнительный орган</w:t>
            </w:r>
          </w:p>
        </w:tc>
        <w:tc>
          <w:tcPr>
            <w:tcW w:w="5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executiveorgan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8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Персональный состав (ФИО генерального директора/директора/президента или наименование управляющей компании)</w:t>
            </w:r>
          </w:p>
        </w:tc>
        <w:tc>
          <w:tcPr>
            <w:tcW w:w="595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executivefio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Филиалы (представительства)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43" w:name="__DdeLink__7549_2138643943"/>
            <w:bookmarkStart w:id="144" w:name="__DdeLink__7551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filialy_predstavitelstav</w:t>
            </w:r>
            <w:bookmarkEnd w:id="143"/>
            <w:bookmarkEnd w:id="144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sz w:val="22"/>
                <w:szCs w:val="22"/>
              </w:rPr>
              <w:t>Место нахождение:</w:t>
            </w:r>
            <w:r>
              <w:rPr>
                <w:rFonts w:cs="Arial" w:ascii="Arial" w:hAnsi="Arial"/>
                <w:sz w:val="22"/>
                <w:szCs w:val="22"/>
              </w:rPr>
              <w:t xml:space="preserve"> ${</w:t>
            </w:r>
            <w:r>
              <w:rPr>
                <w:rStyle w:val="HTMLCode"/>
                <w:rFonts w:eastAsia="SimSun" w:cs="Arial" w:ascii="Arial" w:hAnsi="Arial"/>
                <w:sz w:val="22"/>
                <w:szCs w:val="22"/>
                <w:lang w:val="en-US"/>
              </w:rPr>
              <w:t>branchlocation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  <w:r>
              <w:rPr>
                <w:rFonts w:eastAsia="Times New Roman" w:cs="Arial" w:ascii="Arial" w:hAnsi="Arial"/>
                <w:sz w:val="22"/>
                <w:szCs w:val="22"/>
              </w:rPr>
              <w:t xml:space="preserve">, Штат сотрудников; </w:t>
            </w: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sz w:val="22"/>
                <w:szCs w:val="22"/>
                <w:lang w:val="en-US"/>
              </w:rPr>
              <w:t>branchstate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  <w:r>
              <w:rPr>
                <w:rFonts w:eastAsia="Times New Roman" w:cs="Arial" w:ascii="Arial" w:hAnsi="Arial"/>
                <w:sz w:val="22"/>
                <w:szCs w:val="22"/>
              </w:rPr>
              <w:t>, Дата открытия:</w:t>
            </w:r>
            <w:r>
              <w:rPr>
                <w:rFonts w:cs="Arial" w:ascii="Arial" w:hAnsi="Arial"/>
                <w:sz w:val="22"/>
                <w:szCs w:val="22"/>
              </w:rPr>
              <w:t xml:space="preserve"> ${</w:t>
            </w:r>
            <w:r>
              <w:rPr>
                <w:rStyle w:val="HTMLCode"/>
                <w:rFonts w:eastAsia="SimSun" w:cs="Arial" w:ascii="Arial" w:hAnsi="Arial"/>
                <w:sz w:val="22"/>
                <w:szCs w:val="22"/>
                <w:lang w:val="en-US"/>
              </w:rPr>
              <w:t>branchdate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>
          <w:trHeight w:val="482" w:hRule="atLeast"/>
        </w:trPr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Calibri" w:cs="Arial" w:ascii="Arial" w:hAnsi="Arial" w:eastAsiaTheme="minorHAnsi"/>
                <w:sz w:val="22"/>
                <w:szCs w:val="22"/>
                <w:lang w:val="en-US"/>
              </w:rPr>
              <w:t>/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lang w:val="en-US"/>
              </w:rPr>
              <w:t>filialy_predstavitelstav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Является ли организация частью холдинга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45" w:name="__DdeLink__7553_2138643943"/>
            <w:bookmarkStart w:id="146" w:name="__DdeLink__7577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organizatciya_chast_holdinga</w:t>
            </w:r>
            <w:bookmarkEnd w:id="145"/>
            <w:bookmarkEnd w:id="146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Является ли организация иностранной структурой без образования юридического лица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  <w:t>В банк обращается представитель клиента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Планируете ли вы осуществлять внешнеторговую деятельность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Участие в других организациях или совместная деятельность с другими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47" w:name="__DdeLink__7555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uchast_drug_organ_sovm_deyat_s_drugimi</w:t>
            </w:r>
            <w:bookmarkEnd w:id="147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Наличие фактов утраты правоустанавливающих, первичных учетных документов, оригиналов договоров и контрактов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48" w:name="__DdeLink__7557_2138643943"/>
            <w:bookmarkStart w:id="149" w:name="__DdeLink__7579_2138643943"/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lossdocs</w:t>
            </w:r>
            <w:bookmarkEnd w:id="148"/>
            <w:bookmarkEnd w:id="149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Кредитная история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50" w:name="__DdeLink__7581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kreditnaya_istoriya</w:t>
            </w:r>
            <w:bookmarkEnd w:id="150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Действующие кредитные обязательства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deystvuyushie_kredit_obyazatelstva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Сведения о действующих договорах, в которых организация является залогодателем/поручителем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51" w:name="__DdeLink__7559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deyst_dogovora_org_yavl_zalog_poruch</w:t>
            </w:r>
            <w:bookmarkEnd w:id="151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Имеется задолженность перед персоналом организации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imeetsya_li_zadolzhnost_pers_org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Имеется задолженность по налогам и сборам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>
          <w:trHeight w:val="56" w:hRule="atLeast"/>
        </w:trPr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imeetsya_li_zadolzhnost_po_nalog_sbor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Имеется задолженность перед государственными и внебюджетными фондами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imeetsya_li_zadolzhnost_gos_vnebyudzhet_fond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Наличие просроченной дебиторской и/или кредиторской задолженности, просроченных собственных векселей длительностью свыше 3 (Трех) месяцев, просроченных финансовых вложений в размере более 25% (Двадцати пяти процентов) от величины чистых активов на последнюю отчетную дату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>
          <w:trHeight w:val="20" w:hRule="atLeast"/>
        </w:trPr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52" w:name="__DdeLink__7561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overalldolg</w:t>
            </w:r>
            <w:bookmarkEnd w:id="152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Сведения о финансовом положении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4882"/>
        <w:gridCol w:w="4881"/>
      </w:tblGrid>
      <w:tr>
        <w:trPr/>
        <w:tc>
          <w:tcPr>
            <w:tcW w:w="4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sz w:val="22"/>
                <w:szCs w:val="22"/>
              </w:rPr>
              <w:t>Финансовое положение подтверждаем следующими сведениями (документами)</w:t>
            </w:r>
          </w:p>
        </w:tc>
        <w:tc>
          <w:tcPr>
            <w:tcW w:w="488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Финансовая устойчивость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bookmarkStart w:id="153" w:name="__DdeLink__7232_2138643943"/>
      <w:r>
        <w:rPr>
          <w:rFonts w:eastAsia="Times New Roman" w:cs="Arial" w:ascii="Arial" w:hAnsi="Arial"/>
          <w:b/>
          <w:bCs/>
          <w:sz w:val="22"/>
          <w:szCs w:val="22"/>
        </w:rPr>
        <w:t>Имеется ли существенная</w:t>
      </w:r>
      <w:bookmarkEnd w:id="153"/>
      <w:r>
        <w:rPr>
          <w:rFonts w:eastAsia="Times New Roman" w:cs="Arial" w:ascii="Arial" w:hAnsi="Arial"/>
          <w:b/>
          <w:bCs/>
          <w:sz w:val="22"/>
          <w:szCs w:val="22"/>
        </w:rPr>
        <w:t xml:space="preserve"> (более 1% от ВБ на последнюю отчетную дату) по суммам и (или) срокам (более 15 календарных дней) текущая картотека неоплаченных расчетных документов к банковским счетам Клиента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fin_ust_sum_kart_neopl_raschet_dok_bank_klient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Имеются ли скрытые потери (например, неликвидные запасы готовой продукции и (или) требования, безнадежные к взысканию) в размере, равном или превышающем 25 процентов чистых активов Клиента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fin_ust_skritie_potery_25_perc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Имеются ли случаи неисполнения или два и более случаев исполнения Клиентом обязательств по иным договорам с финансирующей организацией с нарушением сроков, предусмотренных договорами, общей продолжительностью от 5 до 30 календарных дней или единичный случай исполнения с нарушением сроков продолжительностью более чем на 30 календарных дней за последние 180 календарных дней либо прекращение Клиентом обязательств по иным договорам с финансирующей организацией предоставлением взамен исполнения обязательства отступного в форме имущества, которое не реализовано финансирующей организацией в течение 180 календарных дней или более, а также при условии, что совокупная величина указанных обязательств превышает 100 000 рублей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54" w:name="__DdeLink__7563_2138643943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fin_ust_neispol_2_ispol_narush_sroki</w:t>
            </w:r>
            <w:bookmarkEnd w:id="154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Имеется ли не предусмотренная планом развития Клиента (бизнес-планом), согласованным с финансирующей организацией, убыточная деятельность Клиента, приведшая к существенному (25 процентов и более) снижению его чистых активов по сравнению с их максимально достигнутым уровнем в течение последних двенадцати месяцев (а для юридических лиц - заемщиков, с даты регистрации которых прошло менее одного года, - по сравнению с их максимально достигнутым уровнем за период деятельности такого юридического лица)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55" w:name="__DdeLink__7565_2138643943"/>
            <w:r>
              <w:rPr>
                <w:rStyle w:val="HTMLCode"/>
                <w:rFonts w:eastAsia="Calibri" w:cs="Arial" w:ascii="Arial" w:hAnsi="Arial"/>
                <w:b w:val="false"/>
                <w:i w:val="false"/>
                <w:color w:val="000000"/>
                <w:sz w:val="22"/>
                <w:szCs w:val="22"/>
              </w:rPr>
              <w:t>fin_ust_plan_razvit_25_perc_chist_aktiv</w:t>
            </w:r>
            <w:bookmarkEnd w:id="155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bookmarkStart w:id="156" w:name="__DdeLink__7250_2138643943"/>
      <w:r>
        <w:rPr>
          <w:rFonts w:eastAsia="Times New Roman" w:cs="Arial" w:ascii="Arial" w:hAnsi="Arial"/>
          <w:b/>
          <w:bCs/>
          <w:sz w:val="22"/>
          <w:szCs w:val="22"/>
        </w:rPr>
        <w:t>Имеются ли факты представления Клиентом в налоговые органы</w:t>
      </w:r>
      <w:bookmarkEnd w:id="156"/>
      <w:r>
        <w:rPr>
          <w:rFonts w:eastAsia="Times New Roman" w:cs="Arial" w:ascii="Arial" w:hAnsi="Arial"/>
          <w:b/>
          <w:bCs/>
          <w:sz w:val="22"/>
          <w:szCs w:val="22"/>
        </w:rPr>
        <w:t xml:space="preserve"> формы № 1 «Бухгалтерский баланс», с нулевыми значениями по разделам баланса «Оборотные активы» и «Краткосрочные обязательства» при условии существенных оборотов денежных средств по банковским счетам Клиента, открытым в финансирующей организации, за последние 180 календарных дней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57" w:name="__DdeLink__7567_2138643943"/>
            <w:r>
              <w:rPr>
                <w:rStyle w:val="HTMLCode"/>
                <w:rFonts w:eastAsia="Calibri" w:cs="Arial" w:ascii="Arial" w:hAnsi="Arial"/>
                <w:b w:val="false"/>
                <w:i w:val="false"/>
                <w:color w:val="000000"/>
                <w:sz w:val="22"/>
                <w:szCs w:val="22"/>
              </w:rPr>
              <w:t>fin_ust_fakty_nom_1_buh_balans</w:t>
            </w:r>
            <w:bookmarkEnd w:id="157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bookmarkStart w:id="158" w:name="__DdeLink__7256_2138643943"/>
      <w:r>
        <w:rPr>
          <w:rFonts w:eastAsia="Times New Roman" w:cs="Arial" w:ascii="Arial" w:hAnsi="Arial"/>
          <w:b/>
          <w:bCs/>
          <w:sz w:val="22"/>
          <w:szCs w:val="22"/>
        </w:rPr>
        <w:t>Оценка финансового положения</w:t>
      </w:r>
      <w:bookmarkEnd w:id="158"/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Calibri" w:cs="Arial" w:ascii="Arial" w:hAnsi="Arial"/>
                <w:b w:val="false"/>
                <w:i w:val="false"/>
                <w:color w:val="000000"/>
                <w:sz w:val="22"/>
                <w:szCs w:val="22"/>
              </w:rPr>
              <w:t>otcenka_fin_polozheniya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Сведения об источниках происхождения денежных средств и (или) иного имущества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Calibri" w:cs="Arial" w:ascii="Arial" w:hAnsi="Arial"/>
                <w:b w:val="false"/>
                <w:i w:val="false"/>
                <w:color w:val="000000"/>
                <w:sz w:val="22"/>
                <w:szCs w:val="22"/>
              </w:rPr>
              <w:t>sved_istoch_proish_den_sredstv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Юридические лица – участники (акционеры) с долей не менее 1 %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Сведения об основных контрагентах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749"/>
        <w:gridCol w:w="6014"/>
      </w:tblGrid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Полное официальное наименование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Сокращенное официальное наименование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ИНН или КИО (при наличии)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Местонахождение (страна, город)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Сведения о деловой репутации Клиента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749"/>
        <w:gridCol w:w="6014"/>
      </w:tblGrid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Наличие отзывов контрагентов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59" w:name="__DdeLink__7570_2138643943"/>
            <w:bookmarkStart w:id="160" w:name="__DdeLink__7266_2138643943"/>
            <w:bookmarkEnd w:id="160"/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sved_del_rep_kl_otzyvy_kontr</w:t>
            </w:r>
            <w:bookmarkEnd w:id="159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Наличие отзывов кредитных организаций, ранее обслуживавших Клиента, с информацией об оценке деловой репутации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sved_del_rep_kl_otzyvy_kredit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Имеются факты, отрицательно влияющие на деловую репутацию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sved_del_rep_kl_otric_fakty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Сайты сети "Интернет", содержащие рекомендации и / или отзывы о деятельности компании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Сведения о судебных разбирательствах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3749"/>
        <w:gridCol w:w="6014"/>
      </w:tblGrid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Наличие процедур банкротства за последние 5 лет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sv_sud_razb_proc_bankr_5_let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Сведения о производстве по делу о несостоятельности (банкротстве)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</w:rPr>
              <w:t>sv_sud_razb_proisvod_sved_o_nesost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Сведения о вступивших в силу решениях суда о признании несостоятельным (банкротом)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Calibri" w:cs="Arial" w:ascii="Arial" w:hAnsi="Arial"/>
                <w:b w:val="false"/>
                <w:i w:val="false"/>
                <w:color w:val="000000"/>
                <w:sz w:val="22"/>
                <w:szCs w:val="22"/>
              </w:rPr>
              <w:t>sv_sud_razb_reshenie_sved_o_nesost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Сведения о проведении процедур ликвидации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Calibri" w:cs="Arial" w:ascii="Arial" w:hAnsi="Arial"/>
                <w:b w:val="false"/>
                <w:i w:val="false"/>
                <w:color w:val="000000"/>
                <w:sz w:val="22"/>
                <w:szCs w:val="22"/>
              </w:rPr>
              <w:t>sv_sud_razb_proved_likvid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bookmarkStart w:id="161" w:name="__DdeLink__7299_2138643943"/>
            <w:bookmarkStart w:id="162" w:name="__DdeLink__7575_2138643943"/>
            <w:bookmarkStart w:id="163" w:name="__DdeLink__7296_213864394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Наличие фактов неисполнения или ненадлежащего исполнения</w:t>
            </w:r>
            <w:bookmarkEnd w:id="163"/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 xml:space="preserve"> обязательств по причине отсутствия денежных средств </w:t>
            </w:r>
            <w:r>
              <w:rPr>
                <w:rFonts w:eastAsia="Times New Roman" w:cs="Arial" w:ascii="Arial" w:hAnsi="Arial"/>
                <w:b/>
                <w:bCs/>
                <w:color w:val="000000"/>
                <w:sz w:val="22"/>
                <w:szCs w:val="22"/>
              </w:rPr>
              <w:t>на банковских счетах за последние 12 месяцев</w:t>
            </w:r>
            <w:bookmarkEnd w:id="161"/>
            <w:bookmarkEnd w:id="162"/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bookmarkStart w:id="164" w:name="__DdeLink__7572_2138643943"/>
            <w:r>
              <w:rPr>
                <w:rStyle w:val="HTMLCode"/>
                <w:rFonts w:eastAsia="Calibri" w:cs="Arial" w:ascii="Arial" w:hAnsi="Arial"/>
                <w:b w:val="false"/>
                <w:i w:val="false"/>
                <w:color w:val="000000"/>
                <w:sz w:val="22"/>
                <w:szCs w:val="22"/>
              </w:rPr>
              <w:t>sv_sud_razb_fakty_neispol_obyaz</w:t>
            </w:r>
            <w:bookmarkEnd w:id="164"/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Сведения о фактах неисполнения денежных обязательств по причине отсутствия денежных средств на банковских счетах за последние 12 месяцев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Calibri" w:cs="Arial" w:ascii="Arial" w:hAnsi="Arial"/>
                <w:b w:val="false"/>
                <w:i w:val="false"/>
                <w:color w:val="000000"/>
                <w:sz w:val="22"/>
                <w:szCs w:val="22"/>
              </w:rPr>
              <w:t>sv_sud_razb_fakty_neispol_den_obyaz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  <w:tr>
        <w:trPr/>
        <w:tc>
          <w:tcPr>
            <w:tcW w:w="37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Наличие судебных дел, по которым организация выступает ответчиком, на текущую дату</w:t>
            </w:r>
          </w:p>
        </w:tc>
        <w:tc>
          <w:tcPr>
            <w:tcW w:w="60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Calibri" w:cs="Arial" w:ascii="Arial" w:hAnsi="Arial"/>
                <w:b w:val="false"/>
                <w:i w:val="false"/>
                <w:color w:val="000000"/>
                <w:sz w:val="22"/>
                <w:szCs w:val="22"/>
              </w:rPr>
              <w:t>sv_sud_razb_sud_dela_otv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Система налогообложения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tax_system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Ведение бухгалтерского учета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sz w:val="22"/>
                <w:szCs w:val="22"/>
                <w:lang w:val="en-US"/>
              </w:rPr>
            </w:pPr>
            <w:r>
              <w:rPr>
                <w:rFonts w:cs="Arial" w:ascii="Arial" w:hAnsi="Arial"/>
                <w:sz w:val="22"/>
                <w:szCs w:val="22"/>
              </w:rPr>
              <w:t>${</w:t>
            </w:r>
            <w:r>
              <w:rPr>
                <w:rStyle w:val="HTMLCode"/>
                <w:rFonts w:eastAsia="SimSun" w:cs="Arial" w:ascii="Arial" w:hAnsi="Arial"/>
                <w:sz w:val="22"/>
                <w:szCs w:val="22"/>
              </w:rPr>
              <w:t>buhuchet</w:t>
            </w:r>
            <w:r>
              <w:rPr>
                <w:rFonts w:cs="Arial" w:ascii="Arial" w:hAnsi="Arial"/>
                <w:sz w:val="22"/>
                <w:szCs w:val="22"/>
              </w:rPr>
              <w:t>}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Сведения о планируемых операциях по счету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9764"/>
      </w:tblGrid>
      <w:tr>
        <w:trPr/>
        <w:tc>
          <w:tcPr>
            <w:tcW w:w="976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hd w:val="clear" w:color="auto" w:fill="FFFFFF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-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cs="Arial"/>
          <w:sz w:val="22"/>
          <w:szCs w:val="22"/>
        </w:rPr>
      </w:pPr>
      <w:r>
        <w:rPr>
          <w:rFonts w:eastAsia="Times New Roman" w:cs="Arial" w:ascii="Arial" w:hAnsi="Arial"/>
          <w:b/>
          <w:bCs/>
          <w:sz w:val="22"/>
          <w:szCs w:val="22"/>
        </w:rPr>
        <w:t>Подтверждение и согласие</w:t>
      </w:r>
    </w:p>
    <w:p>
      <w:pPr>
        <w:pStyle w:val="Normal"/>
        <w:numPr>
          <w:ilvl w:val="0"/>
          <w:numId w:val="0"/>
        </w:numPr>
        <w:ind w:left="0" w:hanging="0"/>
        <w:outlineLvl w:val="3"/>
        <w:rPr>
          <w:rFonts w:ascii="Arial" w:hAnsi="Arial" w:eastAsia="Times New Roman" w:cs="Arial"/>
          <w:b/>
          <w:b/>
          <w:bCs/>
          <w:sz w:val="22"/>
          <w:szCs w:val="22"/>
          <w:lang w:val="en-US"/>
        </w:rPr>
      </w:pPr>
      <w:r>
        <w:rPr>
          <w:rFonts w:eastAsia="Times New Roman" w:cs="Arial" w:ascii="Arial" w:hAnsi="Arial"/>
          <w:b/>
          <w:bCs/>
          <w:sz w:val="22"/>
          <w:szCs w:val="22"/>
          <w:lang w:val="en-US"/>
        </w:rPr>
      </w:r>
    </w:p>
    <w:tbl>
      <w:tblPr>
        <w:tblW w:w="9764" w:type="dxa"/>
        <w:jc w:val="left"/>
        <w:tblInd w:w="55" w:type="dxa"/>
        <w:tblLayout w:type="fixed"/>
        <w:tblCellMar>
          <w:top w:w="75" w:type="dxa"/>
          <w:left w:w="27" w:type="dxa"/>
          <w:bottom w:w="75" w:type="dxa"/>
          <w:right w:w="75" w:type="dxa"/>
        </w:tblCellMar>
        <w:tblLook w:noVBand="1" w:val="04a0" w:noHBand="0" w:lastColumn="0" w:firstColumn="1" w:lastRow="0" w:firstRow="1"/>
      </w:tblPr>
      <w:tblGrid>
        <w:gridCol w:w="2929"/>
        <w:gridCol w:w="6834"/>
      </w:tblGrid>
      <w:tr>
        <w:trPr>
          <w:trHeight w:val="4872" w:hRule="atLeast"/>
        </w:trPr>
        <w:tc>
          <w:tcPr>
            <w:tcW w:w="29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Arial" w:hAnsi="Arial" w:eastAsia="Times New Roman" w:cs="Arial"/>
                <w:b/>
                <w:b/>
                <w:bCs/>
                <w:sz w:val="22"/>
                <w:szCs w:val="22"/>
              </w:rPr>
            </w:pPr>
            <w:r>
              <w:rPr/>
              <w:drawing>
                <wp:inline distT="0" distB="0" distL="0" distR="0">
                  <wp:extent cx="257810" cy="229235"/>
                  <wp:effectExtent l="0" t="0" r="0" b="0"/>
                  <wp:docPr id="1" name="graphic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" cy="22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Arial" w:ascii="Arial" w:hAnsi="Arial"/>
                <w:b/>
                <w:bCs/>
                <w:sz w:val="22"/>
                <w:szCs w:val="22"/>
              </w:rPr>
              <w:t>Подтвердить</w:t>
            </w:r>
          </w:p>
        </w:tc>
        <w:tc>
          <w:tcPr>
            <w:tcW w:w="68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left="150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Настоящим подтверждаю, что приведенная информация достоверна и актуальна.</w:t>
            </w:r>
          </w:p>
          <w:p>
            <w:pPr>
              <w:pStyle w:val="Normal"/>
              <w:widowControl w:val="false"/>
              <w:ind w:left="150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150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Настоящим даю своё согласие на получение информации о кредитной истории в Бюро кредитных историй в соответствии с Федеральным законом от 30.12.2004 № 218-ФЗ «О кредитных историях».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150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Настоящим выражаю согласие на предоставление Банком информации, составляющей банковскую тайну, должностным лицам и работникам Банка в соответствии с их должностными обязанностями, а также аффилированным лицам Банка.</w:t>
            </w:r>
          </w:p>
          <w:p>
            <w:pPr>
              <w:pStyle w:val="Normal"/>
              <w:widowControl w:val="false"/>
              <w:ind w:left="150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Настоящим выражаю своё согласие на получение от Банка (в том числе посредством привлечения Банком для этих целей третьих лиц) сведений информационного характера, а также рекламной информации по услугам Банка посредством использования телефонной, факсимильной, подвижной радиотелефонной связи, а также почтовых и других средств связи. Клиент подтверждает, что ему известно о возможности отказаться от получения рекламной информации посредством подачи в Банк заявления в свободной форме.</w:t>
            </w:r>
          </w:p>
          <w:p>
            <w:pPr>
              <w:pStyle w:val="Normal"/>
              <w:widowControl w:val="false"/>
              <w:ind w:left="150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150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 xml:space="preserve">Настоящим я,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bookmarkStart w:id="165" w:name="__DdeLink__7313_2138643943"/>
            <w:bookmarkEnd w:id="165"/>
            <w:r>
              <w:rPr>
                <w:rFonts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flfio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  <w:r>
              <w:rPr>
                <w:rFonts w:cs="Arial" w:ascii="Arial" w:hAnsi="Arial"/>
                <w:sz w:val="22"/>
                <w:szCs w:val="22"/>
              </w:rPr>
              <w:t xml:space="preserve">, документ удостоверяющий личность Серия: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Fonts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fldocseria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  <w:r>
              <w:rPr>
                <w:rFonts w:cs="Arial" w:ascii="Arial" w:hAnsi="Arial"/>
                <w:sz w:val="22"/>
                <w:szCs w:val="22"/>
              </w:rPr>
              <w:t xml:space="preserve">, номер: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Fonts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fldocnum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  <w:r>
              <w:rPr>
                <w:rFonts w:cs="Arial" w:ascii="Arial" w:hAnsi="Arial"/>
                <w:sz w:val="22"/>
                <w:szCs w:val="22"/>
              </w:rPr>
              <w:t xml:space="preserve">, выдан: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Fonts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fldocdate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  <w:r>
              <w:rPr>
                <w:rFonts w:cs="Arial" w:ascii="Arial" w:hAnsi="Arial"/>
                <w:sz w:val="22"/>
                <w:szCs w:val="22"/>
              </w:rPr>
              <w:t xml:space="preserve">, кем: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Fonts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fldocinstitut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  <w:r>
              <w:rPr>
                <w:rFonts w:cs="Arial" w:ascii="Arial" w:hAnsi="Arial"/>
                <w:sz w:val="22"/>
                <w:szCs w:val="22"/>
              </w:rPr>
              <w:t xml:space="preserve">, код подразделения: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Style w:val="HTMLCode"/>
                <w:rFonts w:eastAsia="SimSun"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fldocinscode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  <w:r>
              <w:rPr>
                <w:rFonts w:cs="Arial" w:ascii="Arial" w:hAnsi="Arial"/>
                <w:sz w:val="22"/>
                <w:szCs w:val="22"/>
              </w:rPr>
              <w:t xml:space="preserve">, зарегистрированный(-ая) по 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${</w:t>
            </w:r>
            <w:r>
              <w:rPr>
                <w:rFonts w:cs="Arial" w:ascii="Arial" w:hAnsi="Arial"/>
                <w:b w:val="false"/>
                <w:i w:val="false"/>
                <w:color w:val="000000"/>
                <w:sz w:val="22"/>
                <w:szCs w:val="22"/>
                <w:shd w:fill="FFFFFF" w:val="clear"/>
              </w:rPr>
              <w:t>fladdress2</w:t>
            </w:r>
            <w:r>
              <w:rPr>
                <w:rFonts w:cs="Arial" w:ascii="Arial" w:hAnsi="Arial"/>
                <w:sz w:val="22"/>
                <w:szCs w:val="22"/>
                <w:shd w:fill="FFFFFF" w:val="clear"/>
              </w:rPr>
              <w:t>}</w:t>
            </w:r>
            <w:r>
              <w:rPr>
                <w:rFonts w:cs="Arial" w:ascii="Arial" w:hAnsi="Arial"/>
                <w:sz w:val="22"/>
                <w:szCs w:val="22"/>
              </w:rPr>
              <w:t xml:space="preserve"> даю согласие Банку, а также аффилированным лицам Банка и компаниям, входящим в одну группу лиц с Банком, на обработку моих персональных данных, представленных Банку, в том числе, но не ограничиваясь: фамилия, имя, отчество, дата рождения, место рождения, пол, данные документа, удостоверяющего личность, место регистрации, место жительства, номер телефона, адрес электронной почты, в целях заключения/исполнения/изменения/прекращения договоров, заключаемых между Клиентом и Банком;</w:t>
              <w:br/>
              <w:t>- даю согласие на обработку моих персональных данных, включающую в себя: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с использованием автоматизированных и неавтоматизированных способов обработки.</w:t>
              <w:br/>
              <w:t>Предупрежден(а), что настоящее согласие действует до прекращения всех правоотношений и обязательств Клиента и Банка по договорам (сделкам), заключенным между Банком и Клиентом, а также последующие 5 (Пять) лет.</w:t>
            </w:r>
          </w:p>
          <w:p>
            <w:pPr>
              <w:pStyle w:val="Normal"/>
              <w:widowControl w:val="false"/>
              <w:ind w:left="150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150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Согласие может быть отозвано на основании письменного заявления в порядке, предусмотренном Федеральным законом №152-ФЗ от 27.07.2006 «О персональных данных».</w:t>
            </w:r>
          </w:p>
          <w:p>
            <w:pPr>
              <w:pStyle w:val="Normal"/>
              <w:widowControl w:val="false"/>
              <w:ind w:left="150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Normal"/>
              <w:widowControl w:val="false"/>
              <w:ind w:left="150" w:hang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Клиент подтверждает, что не действует по поручению третьих лиц / в интересах третьих лиц / к выгоде третьих лиц.</w:t>
            </w:r>
          </w:p>
        </w:tc>
      </w:tr>
    </w:tbl>
    <w:p>
      <w:pPr>
        <w:pStyle w:val="Normal"/>
        <w:spacing w:before="0" w:after="100"/>
        <w:rPr>
          <w:rFonts w:ascii="Arial" w:hAnsi="Arial" w:eastAsia="Times New Roman" w:cs="Arial"/>
          <w:vanish/>
          <w:sz w:val="22"/>
          <w:szCs w:val="22"/>
        </w:rPr>
      </w:pPr>
      <w:r>
        <w:rPr>
          <w:rFonts w:eastAsia="Times New Roman" w:cs="Arial" w:ascii="Arial" w:hAnsi="Arial"/>
          <w:vanish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vanish/>
          <w:sz w:val="22"/>
          <w:szCs w:val="22"/>
        </w:rPr>
      </w:pPr>
      <w:r>
        <w:rPr>
          <w:rFonts w:eastAsia="Times New Roman" w:cs="Arial" w:ascii="Arial" w:hAnsi="Arial"/>
          <w:vanish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sz w:val="22"/>
          <w:szCs w:val="22"/>
        </w:rPr>
      </w:pPr>
      <w:r>
        <w:rPr>
          <w:rFonts w:eastAsia="Times New Roman" w:cs="Arial" w:ascii="Arial" w:hAnsi="Arial"/>
          <w:sz w:val="22"/>
          <w:szCs w:val="22"/>
        </w:rPr>
      </w:r>
    </w:p>
    <w:tbl>
      <w:tblPr>
        <w:tblStyle w:val="af2"/>
        <w:tblW w:w="9889" w:type="dxa"/>
        <w:jc w:val="left"/>
        <w:tblInd w:w="63" w:type="dxa"/>
        <w:tblLayout w:type="fixed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889"/>
      </w:tblGrid>
      <w:tr>
        <w:trPr/>
        <w:tc>
          <w:tcPr>
            <w:tcW w:w="988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eastAsia="Times New Roman" w:cs="Arial" w:ascii="Arial" w:hAnsi="Arial"/>
                <w:kern w:val="0"/>
                <w:sz w:val="22"/>
                <w:szCs w:val="22"/>
                <w:lang w:val="ru-RU" w:eastAsia="ru-RU" w:bidi="ar-SA"/>
              </w:rPr>
              <w:t>Примечание: представление неполной, искаженной информации или её сокрытие рассматривается в качестве причины для немедленного прекращения рассмотрения документов.</w:t>
            </w:r>
          </w:p>
        </w:tc>
      </w:tr>
    </w:tbl>
    <w:p>
      <w:pPr>
        <w:pStyle w:val="Normal"/>
        <w:rPr>
          <w:rFonts w:ascii="Arial" w:hAnsi="Arial" w:cs="Arial"/>
          <w:sz w:val="22"/>
          <w:szCs w:val="22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312d9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00000A"/>
      <w:kern w:val="0"/>
      <w:sz w:val="24"/>
      <w:szCs w:val="24"/>
      <w:highlight w:val="white"/>
      <w:lang w:val="ru-RU" w:eastAsia="ru-RU" w:bidi="ar-SA"/>
    </w:rPr>
  </w:style>
  <w:style w:type="paragraph" w:styleId="Heading2">
    <w:name w:val="Heading 2"/>
    <w:basedOn w:val="Normal"/>
    <w:uiPriority w:val="9"/>
    <w:qFormat/>
    <w:rsid w:val="000312d9"/>
    <w:pPr>
      <w:spacing w:beforeAutospacing="1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qFormat/>
    <w:rsid w:val="000312d9"/>
    <w:pPr>
      <w:spacing w:beforeAutospacing="1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uiPriority w:val="9"/>
    <w:qFormat/>
    <w:rsid w:val="000312d9"/>
    <w:pPr>
      <w:spacing w:beforeAutospacing="1" w:afterAutospacing="1"/>
      <w:outlineLvl w:val="3"/>
    </w:pPr>
    <w:rPr>
      <w:b/>
      <w:bCs/>
    </w:rPr>
  </w:style>
  <w:style w:type="paragraph" w:styleId="Heading5">
    <w:name w:val="Heading 5"/>
    <w:basedOn w:val="Normal"/>
    <w:uiPriority w:val="9"/>
    <w:qFormat/>
    <w:rsid w:val="000312d9"/>
    <w:pPr>
      <w:spacing w:beforeAutospacing="1" w:afterAutospacing="1"/>
      <w:outlineLvl w:val="4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0312d9"/>
    <w:rPr>
      <w:rFonts w:ascii="Cambria" w:hAnsi="Cambria" w:eastAsia="SimSun" w:cs="SimSun"/>
      <w:b/>
      <w:bCs/>
      <w:color w:val="4F81BD"/>
      <w:sz w:val="24"/>
      <w:szCs w:val="24"/>
    </w:rPr>
  </w:style>
  <w:style w:type="character" w:styleId="2" w:customStyle="1">
    <w:name w:val="Заголовок 2 Знак"/>
    <w:basedOn w:val="DefaultParagraphFont"/>
    <w:uiPriority w:val="9"/>
    <w:qFormat/>
    <w:rsid w:val="000312d9"/>
    <w:rPr>
      <w:rFonts w:ascii="Cambria" w:hAnsi="Cambria" w:eastAsia="SimSun" w:cs="SimSun"/>
      <w:b/>
      <w:bCs/>
      <w:color w:val="4F81BD"/>
      <w:sz w:val="26"/>
      <w:szCs w:val="26"/>
    </w:rPr>
  </w:style>
  <w:style w:type="character" w:styleId="4" w:customStyle="1">
    <w:name w:val="Заголовок 4 Знак"/>
    <w:basedOn w:val="DefaultParagraphFont"/>
    <w:uiPriority w:val="9"/>
    <w:qFormat/>
    <w:rsid w:val="000312d9"/>
    <w:rPr>
      <w:rFonts w:ascii="Cambria" w:hAnsi="Cambria" w:eastAsia="SimSun" w:cs="SimSun"/>
      <w:b/>
      <w:bCs/>
      <w:i/>
      <w:iCs/>
      <w:color w:val="4F81BD"/>
      <w:sz w:val="24"/>
      <w:szCs w:val="24"/>
    </w:rPr>
  </w:style>
  <w:style w:type="character" w:styleId="5" w:customStyle="1">
    <w:name w:val="Заголовок 5 Знак"/>
    <w:basedOn w:val="DefaultParagraphFont"/>
    <w:uiPriority w:val="9"/>
    <w:qFormat/>
    <w:rsid w:val="000312d9"/>
    <w:rPr>
      <w:rFonts w:ascii="Cambria" w:hAnsi="Cambria" w:eastAsia="SimSun" w:cs="SimSun"/>
      <w:color w:val="243F60"/>
      <w:sz w:val="24"/>
      <w:szCs w:val="24"/>
    </w:rPr>
  </w:style>
  <w:style w:type="character" w:styleId="InternetLink" w:customStyle="1">
    <w:name w:val="Hyperlink"/>
    <w:basedOn w:val="DefaultParagraphFont"/>
    <w:uiPriority w:val="99"/>
    <w:semiHidden/>
    <w:unhideWhenUsed/>
    <w:rsid w:val="00b76456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b12b7"/>
    <w:rPr>
      <w:sz w:val="16"/>
      <w:szCs w:val="16"/>
    </w:rPr>
  </w:style>
  <w:style w:type="character" w:styleId="Style10" w:customStyle="1">
    <w:name w:val="Текст примечания Знак"/>
    <w:basedOn w:val="DefaultParagraphFont"/>
    <w:uiPriority w:val="99"/>
    <w:semiHidden/>
    <w:qFormat/>
    <w:rsid w:val="00cb12b7"/>
    <w:rPr>
      <w:rFonts w:eastAsia="SimSun"/>
      <w:color w:val="00000A"/>
      <w:highlight w:val="white"/>
    </w:rPr>
  </w:style>
  <w:style w:type="character" w:styleId="Style11" w:customStyle="1">
    <w:name w:val="Тема примечания Знак"/>
    <w:basedOn w:val="Style10"/>
    <w:uiPriority w:val="99"/>
    <w:semiHidden/>
    <w:qFormat/>
    <w:rsid w:val="00cb12b7"/>
    <w:rPr>
      <w:rFonts w:eastAsia="SimSun"/>
      <w:b/>
      <w:bCs/>
      <w:color w:val="00000A"/>
      <w:highlight w:val="white"/>
    </w:rPr>
  </w:style>
  <w:style w:type="character" w:styleId="Style12" w:customStyle="1">
    <w:name w:val="Текст выноски Знак"/>
    <w:basedOn w:val="DefaultParagraphFont"/>
    <w:uiPriority w:val="99"/>
    <w:semiHidden/>
    <w:qFormat/>
    <w:rsid w:val="00cb12b7"/>
    <w:rPr>
      <w:rFonts w:ascii="Tahoma" w:hAnsi="Tahoma" w:eastAsia="SimSun" w:cs="Tahoma"/>
      <w:color w:val="00000A"/>
      <w:sz w:val="16"/>
      <w:szCs w:val="16"/>
      <w:highlight w:val="white"/>
    </w:rPr>
  </w:style>
  <w:style w:type="character" w:styleId="HTMLCode">
    <w:name w:val="HTML Code"/>
    <w:basedOn w:val="DefaultParagraphFont"/>
    <w:uiPriority w:val="99"/>
    <w:semiHidden/>
    <w:unhideWhenUsed/>
    <w:qFormat/>
    <w:rsid w:val="003a1beb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basedOn w:val="Normal"/>
    <w:next w:val="TextBody"/>
    <w:qFormat/>
    <w:rsid w:val="000312d9"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qFormat/>
    <w:rsid w:val="000312d9"/>
    <w:pPr>
      <w:spacing w:lineRule="auto" w:line="288" w:before="0" w:after="140"/>
    </w:pPr>
    <w:rPr/>
  </w:style>
  <w:style w:type="paragraph" w:styleId="List">
    <w:name w:val="List"/>
    <w:basedOn w:val="TextBody"/>
    <w:qFormat/>
    <w:rsid w:val="000312d9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0312d9"/>
    <w:pPr>
      <w:suppressLineNumbers/>
    </w:pPr>
    <w:rPr>
      <w:rFonts w:cs="FreeSans"/>
    </w:rPr>
  </w:style>
  <w:style w:type="paragraph" w:styleId="Caption1">
    <w:name w:val="caption"/>
    <w:basedOn w:val="Normal"/>
    <w:qFormat/>
    <w:rsid w:val="000312d9"/>
    <w:pPr>
      <w:suppressLineNumbers/>
      <w:spacing w:before="120" w:after="120"/>
    </w:pPr>
    <w:rPr>
      <w:rFonts w:cs="FreeSans"/>
      <w:i/>
      <w:iCs/>
    </w:rPr>
  </w:style>
  <w:style w:type="paragraph" w:styleId="Title">
    <w:name w:val="Title"/>
    <w:basedOn w:val="Normal"/>
    <w:qFormat/>
    <w:rsid w:val="000312d9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" w:customStyle="1">
    <w:name w:val="Название1"/>
    <w:basedOn w:val="Normal"/>
    <w:qFormat/>
    <w:rsid w:val="000312d9"/>
    <w:pPr>
      <w:suppressLineNumbers/>
      <w:spacing w:before="120" w:after="120"/>
    </w:pPr>
    <w:rPr>
      <w:rFonts w:cs="FreeSans"/>
      <w:i/>
      <w:iCs/>
    </w:rPr>
  </w:style>
  <w:style w:type="paragraph" w:styleId="Indexheading">
    <w:name w:val="index heading"/>
    <w:basedOn w:val="Normal"/>
    <w:qFormat/>
    <w:rsid w:val="000312d9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qFormat/>
    <w:rsid w:val="000312d9"/>
    <w:pPr>
      <w:spacing w:beforeAutospacing="1" w:afterAutospacing="1"/>
    </w:pPr>
    <w:rPr/>
  </w:style>
  <w:style w:type="paragraph" w:styleId="Page" w:customStyle="1">
    <w:name w:val="page"/>
    <w:basedOn w:val="Normal"/>
    <w:qFormat/>
    <w:rsid w:val="000312d9"/>
    <w:pPr>
      <w:spacing w:beforeAutospacing="1" w:afterAutospacing="1"/>
    </w:pPr>
    <w:rPr>
      <w:rFonts w:ascii="Arial" w:hAnsi="Arial" w:cs="Arial"/>
      <w:sz w:val="21"/>
      <w:szCs w:val="21"/>
    </w:rPr>
  </w:style>
  <w:style w:type="paragraph" w:styleId="Pagebreak" w:customStyle="1">
    <w:name w:val="page-break"/>
    <w:basedOn w:val="Normal"/>
    <w:qFormat/>
    <w:rsid w:val="000312d9"/>
    <w:pPr>
      <w:spacing w:beforeAutospacing="1" w:afterAutospacing="1"/>
    </w:pPr>
    <w:rPr/>
  </w:style>
  <w:style w:type="paragraph" w:styleId="11" w:customStyle="1">
    <w:name w:val="Дата1"/>
    <w:basedOn w:val="Normal"/>
    <w:qFormat/>
    <w:rsid w:val="000312d9"/>
    <w:pPr>
      <w:spacing w:beforeAutospacing="1" w:afterAutospacing="1"/>
    </w:pPr>
    <w:rPr/>
  </w:style>
  <w:style w:type="paragraph" w:styleId="Pagebreak1" w:customStyle="1">
    <w:name w:val="page-break1"/>
    <w:basedOn w:val="Normal"/>
    <w:qFormat/>
    <w:rsid w:val="000312d9"/>
    <w:pPr>
      <w:spacing w:beforeAutospacing="1" w:after="300"/>
    </w:pPr>
    <w:rPr/>
  </w:style>
  <w:style w:type="paragraph" w:styleId="Date1" w:customStyle="1">
    <w:name w:val="date1"/>
    <w:basedOn w:val="Normal"/>
    <w:qFormat/>
    <w:rsid w:val="000312d9"/>
    <w:pPr>
      <w:spacing w:beforeAutospacing="1" w:after="450"/>
      <w:jc w:val="right"/>
    </w:pPr>
    <w:rPr/>
  </w:style>
  <w:style w:type="paragraph" w:styleId="TableContents" w:customStyle="1">
    <w:name w:val="Table Contents"/>
    <w:basedOn w:val="Normal"/>
    <w:qFormat/>
    <w:rsid w:val="000312d9"/>
    <w:pPr/>
    <w:rPr/>
  </w:style>
  <w:style w:type="paragraph" w:styleId="TableHeading" w:customStyle="1">
    <w:name w:val="Table Heading"/>
    <w:basedOn w:val="TableContents"/>
    <w:qFormat/>
    <w:rsid w:val="000312d9"/>
    <w:pPr/>
    <w:rPr/>
  </w:style>
  <w:style w:type="paragraph" w:styleId="PreformattedText" w:customStyle="1">
    <w:name w:val="Preformatted Text"/>
    <w:basedOn w:val="Normal"/>
    <w:qFormat/>
    <w:rsid w:val="000312d9"/>
    <w:pPr/>
    <w:rPr/>
  </w:style>
  <w:style w:type="paragraph" w:styleId="Annotationtext">
    <w:name w:val="annotation text"/>
    <w:basedOn w:val="Normal"/>
    <w:uiPriority w:val="99"/>
    <w:semiHidden/>
    <w:unhideWhenUsed/>
    <w:qFormat/>
    <w:rsid w:val="00cb12b7"/>
    <w:pPr/>
    <w:rPr>
      <w:sz w:val="20"/>
      <w:szCs w:val="20"/>
    </w:rPr>
  </w:style>
  <w:style w:type="paragraph" w:styleId="Annotationsubject">
    <w:name w:val="annotation subject"/>
    <w:basedOn w:val="Annotationtext"/>
    <w:uiPriority w:val="99"/>
    <w:semiHidden/>
    <w:unhideWhenUsed/>
    <w:qFormat/>
    <w:rsid w:val="00cb12b7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cb12b7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39"/>
    <w:rsid w:val="000312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C2A52F-48C4-4C3A-A74F-1AABEEEBE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Application>LibreOffice/7.0.1.2$Linux_X86_64 LibreOffice_project/88a63c56098013eb4038e11ebe7c8c0daab09aa8</Application>
  <Pages>14</Pages>
  <Words>1829</Words>
  <Characters>15114</Characters>
  <CharactersWithSpaces>16555</CharactersWithSpaces>
  <Paragraphs>402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2020-09-24T11:28:00Z</dcterms:created>
  <dc:creator>Igor</dc:creator>
  <dc:description/>
  <dc:language>ru-RU</dc:language>
  <cp:lastModifiedBy/>
  <dcterms:modified xsi:type="dcterms:W3CDTF">2020-09-29T10:09:28Z</dcterms:modified>
  <cp:revision>19</cp:revision>
  <dc:subject/>
  <dc:title>Анкета юр.лица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